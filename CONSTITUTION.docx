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90243" w14:textId="77777777" w:rsidR="00241CB8" w:rsidRPr="00241CB8" w:rsidRDefault="00BD3431" w:rsidP="00241CB8">
      <w:pPr>
        <w:ind w:left="0"/>
        <w:jc w:val="center"/>
        <w:rPr>
          <w:b/>
          <w:sz w:val="50"/>
          <w:szCs w:val="50"/>
        </w:rPr>
      </w:pPr>
      <w:r>
        <w:rPr>
          <w:b/>
          <w:sz w:val="50"/>
          <w:szCs w:val="50"/>
        </w:rPr>
        <w:t>CONSTITUTION</w:t>
      </w:r>
      <w:r>
        <w:rPr>
          <w:b/>
          <w:sz w:val="50"/>
          <w:szCs w:val="50"/>
        </w:rPr>
        <w:br/>
      </w:r>
    </w:p>
    <w:p w14:paraId="0B08AF0B" w14:textId="77777777" w:rsidR="00241CB8" w:rsidRPr="00241CB8" w:rsidRDefault="00241CB8" w:rsidP="00241CB8">
      <w:pPr>
        <w:ind w:left="0"/>
        <w:jc w:val="center"/>
        <w:rPr>
          <w:b/>
          <w:sz w:val="52"/>
          <w:szCs w:val="52"/>
        </w:rPr>
      </w:pPr>
    </w:p>
    <w:p w14:paraId="672FDF48" w14:textId="54CDD098" w:rsidR="00241CB8" w:rsidRPr="00241CB8" w:rsidRDefault="007808BD" w:rsidP="00241CB8">
      <w:pPr>
        <w:ind w:left="0"/>
        <w:jc w:val="center"/>
        <w:rPr>
          <w:b/>
          <w:sz w:val="52"/>
          <w:szCs w:val="52"/>
        </w:rPr>
      </w:pPr>
      <w:r>
        <w:rPr>
          <w:b/>
          <w:sz w:val="52"/>
          <w:szCs w:val="52"/>
        </w:rPr>
        <w:t xml:space="preserve">Faculty of </w:t>
      </w:r>
      <w:r w:rsidR="00422F3D">
        <w:rPr>
          <w:b/>
          <w:sz w:val="52"/>
          <w:szCs w:val="52"/>
        </w:rPr>
        <w:t>Information Technology Society</w:t>
      </w:r>
    </w:p>
    <w:p w14:paraId="3295C664" w14:textId="77777777" w:rsidR="00241CB8" w:rsidRDefault="00241CB8" w:rsidP="00241CB8">
      <w:pPr>
        <w:ind w:left="0"/>
        <w:jc w:val="center"/>
        <w:rPr>
          <w:b/>
          <w:sz w:val="60"/>
          <w:szCs w:val="60"/>
        </w:rPr>
      </w:pPr>
    </w:p>
    <w:p w14:paraId="7478FAC6" w14:textId="77777777" w:rsidR="00694789" w:rsidRDefault="00694789" w:rsidP="00241CB8">
      <w:pPr>
        <w:ind w:left="0"/>
        <w:jc w:val="center"/>
        <w:rPr>
          <w:b/>
          <w:sz w:val="60"/>
          <w:szCs w:val="60"/>
        </w:rPr>
      </w:pPr>
    </w:p>
    <w:p w14:paraId="583C54E0" w14:textId="725A8F51" w:rsidR="00F81E8A" w:rsidRPr="00F81E8A" w:rsidRDefault="00422F3D" w:rsidP="00241CB8">
      <w:pPr>
        <w:ind w:left="0"/>
        <w:jc w:val="center"/>
        <w:rPr>
          <w:b/>
          <w:sz w:val="32"/>
          <w:szCs w:val="32"/>
        </w:rPr>
      </w:pPr>
      <w:ins w:id="0" w:author="Ngan Booth" w:date="2017-08-29T18:04:00Z">
        <w:r>
          <w:rPr>
            <w:noProof/>
            <w:lang w:val="en-GB" w:eastAsia="en-GB"/>
          </w:rPr>
          <w:drawing>
            <wp:inline distT="0" distB="0" distL="0" distR="0" wp14:anchorId="17391189" wp14:editId="0B3DAA54">
              <wp:extent cx="5864225" cy="1348740"/>
              <wp:effectExtent l="0" t="0" r="0" b="0"/>
              <wp:docPr id="1" name="Picture 1" descr="C:\Users\Erfan\AppData\Local\Microsoft\Windows\INetCache\Content.Word\unnamed.png"/>
              <wp:cNvGraphicFramePr/>
              <a:graphic xmlns:a="http://schemas.openxmlformats.org/drawingml/2006/main">
                <a:graphicData uri="http://schemas.openxmlformats.org/drawingml/2006/picture">
                  <pic:pic xmlns:pic="http://schemas.openxmlformats.org/drawingml/2006/picture">
                    <pic:nvPicPr>
                      <pic:cNvPr id="1" name="Picture 1" descr="C:\Users\Erfan\AppData\Local\Microsoft\Windows\INetCache\Content.Word\unnamed.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4225" cy="1348740"/>
                      </a:xfrm>
                      <a:prstGeom prst="rect">
                        <a:avLst/>
                      </a:prstGeom>
                      <a:noFill/>
                      <a:ln>
                        <a:noFill/>
                      </a:ln>
                    </pic:spPr>
                  </pic:pic>
                </a:graphicData>
              </a:graphic>
            </wp:inline>
          </w:drawing>
        </w:r>
      </w:ins>
    </w:p>
    <w:p w14:paraId="1D9107DE" w14:textId="77777777" w:rsidR="00241CB8" w:rsidRDefault="00241CB8" w:rsidP="00241CB8"/>
    <w:p w14:paraId="5FE7981A" w14:textId="77777777" w:rsidR="00241CB8" w:rsidRDefault="00241CB8" w:rsidP="00241CB8"/>
    <w:p w14:paraId="52C31016" w14:textId="77777777" w:rsidR="00241CB8" w:rsidRDefault="00241CB8" w:rsidP="00241CB8">
      <w:pPr>
        <w:ind w:left="0"/>
        <w:sectPr w:rsidR="00241CB8" w:rsidSect="00241CB8">
          <w:headerReference w:type="even" r:id="rId9"/>
          <w:headerReference w:type="default" r:id="rId10"/>
          <w:headerReference w:type="first" r:id="rId11"/>
          <w:pgSz w:w="11900" w:h="16840" w:code="9"/>
          <w:pgMar w:top="1440" w:right="1389" w:bottom="1440" w:left="1276" w:header="709" w:footer="709" w:gutter="0"/>
          <w:cols w:space="708"/>
          <w:vAlign w:val="center"/>
        </w:sectPr>
      </w:pPr>
    </w:p>
    <w:p w14:paraId="204CF263" w14:textId="77777777" w:rsidR="00ED7082" w:rsidRPr="003366EE" w:rsidRDefault="003366EE" w:rsidP="003366EE">
      <w:pPr>
        <w:ind w:left="0"/>
        <w:jc w:val="center"/>
        <w:rPr>
          <w:b/>
          <w:sz w:val="28"/>
          <w:szCs w:val="28"/>
        </w:rPr>
      </w:pPr>
      <w:r w:rsidRPr="003366EE">
        <w:rPr>
          <w:b/>
          <w:sz w:val="28"/>
          <w:szCs w:val="28"/>
        </w:rPr>
        <w:lastRenderedPageBreak/>
        <w:t>CONSTITUTION</w:t>
      </w:r>
    </w:p>
    <w:p w14:paraId="42FB8400" w14:textId="77777777" w:rsidR="003366EE" w:rsidRPr="00275128" w:rsidRDefault="003366EE" w:rsidP="003366EE">
      <w:pPr>
        <w:ind w:left="0"/>
        <w:jc w:val="center"/>
        <w:rPr>
          <w:b/>
          <w:sz w:val="20"/>
          <w:szCs w:val="20"/>
        </w:rPr>
      </w:pPr>
    </w:p>
    <w:p w14:paraId="661C33C6" w14:textId="4BBB8F27" w:rsidR="0050371C" w:rsidRPr="0050371C" w:rsidRDefault="0050371C" w:rsidP="0050371C">
      <w:pPr>
        <w:ind w:left="0"/>
        <w:jc w:val="center"/>
        <w:rPr>
          <w:b/>
          <w:sz w:val="28"/>
          <w:szCs w:val="28"/>
        </w:rPr>
      </w:pPr>
      <w:r w:rsidRPr="0050371C">
        <w:rPr>
          <w:b/>
          <w:sz w:val="28"/>
          <w:szCs w:val="28"/>
        </w:rPr>
        <w:t>FACULTY OF INFORMATION TECHNOLOGY SOCIETY</w:t>
      </w:r>
    </w:p>
    <w:p w14:paraId="1A950770" w14:textId="77777777" w:rsidR="001464EC" w:rsidRDefault="003366EE" w:rsidP="00ED7082">
      <w:pPr>
        <w:pStyle w:val="ContentsHeading"/>
      </w:pPr>
      <w:bookmarkStart w:id="1" w:name="_Toc474949042"/>
      <w:r>
        <w:t>INDEX</w:t>
      </w:r>
      <w:bookmarkEnd w:id="1"/>
    </w:p>
    <w:p w14:paraId="5AEAB372" w14:textId="77777777" w:rsidR="00081FEA" w:rsidRDefault="00A6189A">
      <w:pPr>
        <w:pStyle w:val="TOC1"/>
        <w:rPr>
          <w:rFonts w:asciiTheme="minorHAnsi" w:eastAsiaTheme="minorEastAsia" w:hAnsiTheme="minorHAnsi" w:cstheme="minorBidi"/>
          <w:b w:val="0"/>
          <w:bCs w:val="0"/>
          <w:szCs w:val="24"/>
          <w:lang w:eastAsia="en-AU"/>
        </w:rPr>
      </w:pPr>
      <w:r>
        <w:fldChar w:fldCharType="begin"/>
      </w:r>
      <w:r w:rsidR="004363FE">
        <w:instrText xml:space="preserve"> TOC \o "1-4</w:instrText>
      </w:r>
      <w:r>
        <w:instrText xml:space="preserve">" \h \z \u </w:instrText>
      </w:r>
      <w:r>
        <w:fldChar w:fldCharType="separate"/>
      </w:r>
      <w:hyperlink w:anchor="_Toc474949042" w:history="1">
        <w:r w:rsidR="00081FEA" w:rsidRPr="004517D2">
          <w:rPr>
            <w:rStyle w:val="Hyperlink"/>
          </w:rPr>
          <w:t>INDEX</w:t>
        </w:r>
        <w:r w:rsidR="00081FEA">
          <w:rPr>
            <w:webHidden/>
          </w:rPr>
          <w:tab/>
        </w:r>
        <w:r w:rsidR="00081FEA">
          <w:rPr>
            <w:webHidden/>
          </w:rPr>
          <w:fldChar w:fldCharType="begin"/>
        </w:r>
        <w:r w:rsidR="00081FEA">
          <w:rPr>
            <w:webHidden/>
          </w:rPr>
          <w:instrText xml:space="preserve"> PAGEREF _Toc474949042 \h </w:instrText>
        </w:r>
        <w:r w:rsidR="00081FEA">
          <w:rPr>
            <w:webHidden/>
          </w:rPr>
        </w:r>
        <w:r w:rsidR="00081FEA">
          <w:rPr>
            <w:webHidden/>
          </w:rPr>
          <w:fldChar w:fldCharType="separate"/>
        </w:r>
        <w:r w:rsidR="00D4498D">
          <w:rPr>
            <w:webHidden/>
          </w:rPr>
          <w:t>i</w:t>
        </w:r>
        <w:r w:rsidR="00081FEA">
          <w:rPr>
            <w:webHidden/>
          </w:rPr>
          <w:fldChar w:fldCharType="end"/>
        </w:r>
      </w:hyperlink>
    </w:p>
    <w:p w14:paraId="78F30443" w14:textId="77777777" w:rsidR="00081FEA" w:rsidRDefault="007802BF">
      <w:pPr>
        <w:pStyle w:val="TOC1"/>
        <w:rPr>
          <w:rFonts w:asciiTheme="minorHAnsi" w:eastAsiaTheme="minorEastAsia" w:hAnsiTheme="minorHAnsi" w:cstheme="minorBidi"/>
          <w:b w:val="0"/>
          <w:bCs w:val="0"/>
          <w:szCs w:val="24"/>
          <w:lang w:eastAsia="en-AU"/>
        </w:rPr>
      </w:pPr>
      <w:hyperlink w:anchor="_Toc474949043" w:history="1">
        <w:r w:rsidR="00081FEA" w:rsidRPr="004517D2">
          <w:rPr>
            <w:rStyle w:val="Hyperlink"/>
          </w:rPr>
          <w:t>PART 1 — PRELIMINARY</w:t>
        </w:r>
        <w:r w:rsidR="00081FEA">
          <w:rPr>
            <w:webHidden/>
          </w:rPr>
          <w:tab/>
        </w:r>
        <w:r w:rsidR="00081FEA">
          <w:rPr>
            <w:webHidden/>
          </w:rPr>
          <w:fldChar w:fldCharType="begin"/>
        </w:r>
        <w:r w:rsidR="00081FEA">
          <w:rPr>
            <w:webHidden/>
          </w:rPr>
          <w:instrText xml:space="preserve"> PAGEREF _Toc474949043 \h </w:instrText>
        </w:r>
        <w:r w:rsidR="00081FEA">
          <w:rPr>
            <w:webHidden/>
          </w:rPr>
        </w:r>
        <w:r w:rsidR="00081FEA">
          <w:rPr>
            <w:webHidden/>
          </w:rPr>
          <w:fldChar w:fldCharType="separate"/>
        </w:r>
        <w:r w:rsidR="00D4498D">
          <w:rPr>
            <w:webHidden/>
          </w:rPr>
          <w:t>1</w:t>
        </w:r>
        <w:r w:rsidR="00081FEA">
          <w:rPr>
            <w:webHidden/>
          </w:rPr>
          <w:fldChar w:fldCharType="end"/>
        </w:r>
      </w:hyperlink>
    </w:p>
    <w:p w14:paraId="1DF7751B" w14:textId="77777777" w:rsidR="00081FEA" w:rsidRDefault="007802BF">
      <w:pPr>
        <w:pStyle w:val="TOC3"/>
        <w:rPr>
          <w:rFonts w:asciiTheme="minorHAnsi" w:eastAsiaTheme="minorEastAsia" w:hAnsiTheme="minorHAnsi" w:cstheme="minorBidi"/>
          <w:iCs w:val="0"/>
          <w:lang w:eastAsia="en-AU"/>
        </w:rPr>
      </w:pPr>
      <w:hyperlink w:anchor="_Toc474949044" w:history="1">
        <w:r w:rsidR="00081FEA" w:rsidRPr="004517D2">
          <w:rPr>
            <w:rStyle w:val="Hyperlink"/>
            <w:rFonts w:cs="Arial"/>
          </w:rPr>
          <w:t>1</w:t>
        </w:r>
        <w:r w:rsidR="00081FEA">
          <w:rPr>
            <w:rFonts w:asciiTheme="minorHAnsi" w:eastAsiaTheme="minorEastAsia" w:hAnsiTheme="minorHAnsi" w:cstheme="minorBidi"/>
            <w:iCs w:val="0"/>
            <w:lang w:eastAsia="en-AU"/>
          </w:rPr>
          <w:tab/>
        </w:r>
        <w:r w:rsidR="00081FEA" w:rsidRPr="004517D2">
          <w:rPr>
            <w:rStyle w:val="Hyperlink"/>
          </w:rPr>
          <w:t>Name</w:t>
        </w:r>
        <w:r w:rsidR="00081FEA">
          <w:rPr>
            <w:webHidden/>
          </w:rPr>
          <w:tab/>
        </w:r>
        <w:r w:rsidR="00081FEA">
          <w:rPr>
            <w:webHidden/>
          </w:rPr>
          <w:fldChar w:fldCharType="begin"/>
        </w:r>
        <w:r w:rsidR="00081FEA">
          <w:rPr>
            <w:webHidden/>
          </w:rPr>
          <w:instrText xml:space="preserve"> PAGEREF _Toc474949044 \h </w:instrText>
        </w:r>
        <w:r w:rsidR="00081FEA">
          <w:rPr>
            <w:webHidden/>
          </w:rPr>
        </w:r>
        <w:r w:rsidR="00081FEA">
          <w:rPr>
            <w:webHidden/>
          </w:rPr>
          <w:fldChar w:fldCharType="separate"/>
        </w:r>
        <w:r w:rsidR="00D4498D">
          <w:rPr>
            <w:webHidden/>
          </w:rPr>
          <w:t>1</w:t>
        </w:r>
        <w:r w:rsidR="00081FEA">
          <w:rPr>
            <w:webHidden/>
          </w:rPr>
          <w:fldChar w:fldCharType="end"/>
        </w:r>
      </w:hyperlink>
    </w:p>
    <w:p w14:paraId="39543C8A" w14:textId="77777777" w:rsidR="00081FEA" w:rsidRDefault="007802BF">
      <w:pPr>
        <w:pStyle w:val="TOC3"/>
        <w:rPr>
          <w:rFonts w:asciiTheme="minorHAnsi" w:eastAsiaTheme="minorEastAsia" w:hAnsiTheme="minorHAnsi" w:cstheme="minorBidi"/>
          <w:iCs w:val="0"/>
          <w:lang w:eastAsia="en-AU"/>
        </w:rPr>
      </w:pPr>
      <w:hyperlink w:anchor="_Toc474949045" w:history="1">
        <w:r w:rsidR="00081FEA" w:rsidRPr="004517D2">
          <w:rPr>
            <w:rStyle w:val="Hyperlink"/>
            <w:rFonts w:cs="Arial"/>
          </w:rPr>
          <w:t>2</w:t>
        </w:r>
        <w:r w:rsidR="00081FEA">
          <w:rPr>
            <w:rFonts w:asciiTheme="minorHAnsi" w:eastAsiaTheme="minorEastAsia" w:hAnsiTheme="minorHAnsi" w:cstheme="minorBidi"/>
            <w:iCs w:val="0"/>
            <w:lang w:eastAsia="en-AU"/>
          </w:rPr>
          <w:tab/>
        </w:r>
        <w:r w:rsidR="00081FEA" w:rsidRPr="004517D2">
          <w:rPr>
            <w:rStyle w:val="Hyperlink"/>
          </w:rPr>
          <w:t>Purpose</w:t>
        </w:r>
        <w:r w:rsidR="00081FEA">
          <w:rPr>
            <w:webHidden/>
          </w:rPr>
          <w:tab/>
        </w:r>
        <w:r w:rsidR="00081FEA">
          <w:rPr>
            <w:webHidden/>
          </w:rPr>
          <w:fldChar w:fldCharType="begin"/>
        </w:r>
        <w:r w:rsidR="00081FEA">
          <w:rPr>
            <w:webHidden/>
          </w:rPr>
          <w:instrText xml:space="preserve"> PAGEREF _Toc474949045 \h </w:instrText>
        </w:r>
        <w:r w:rsidR="00081FEA">
          <w:rPr>
            <w:webHidden/>
          </w:rPr>
        </w:r>
        <w:r w:rsidR="00081FEA">
          <w:rPr>
            <w:webHidden/>
          </w:rPr>
          <w:fldChar w:fldCharType="separate"/>
        </w:r>
        <w:r w:rsidR="00D4498D">
          <w:rPr>
            <w:webHidden/>
          </w:rPr>
          <w:t>1</w:t>
        </w:r>
        <w:r w:rsidR="00081FEA">
          <w:rPr>
            <w:webHidden/>
          </w:rPr>
          <w:fldChar w:fldCharType="end"/>
        </w:r>
      </w:hyperlink>
    </w:p>
    <w:p w14:paraId="6FA348A8" w14:textId="77777777" w:rsidR="00081FEA" w:rsidRDefault="007802BF">
      <w:pPr>
        <w:pStyle w:val="TOC3"/>
        <w:rPr>
          <w:rFonts w:asciiTheme="minorHAnsi" w:eastAsiaTheme="minorEastAsia" w:hAnsiTheme="minorHAnsi" w:cstheme="minorBidi"/>
          <w:iCs w:val="0"/>
          <w:lang w:eastAsia="en-AU"/>
        </w:rPr>
      </w:pPr>
      <w:hyperlink w:anchor="_Toc474949046" w:history="1">
        <w:r w:rsidR="00081FEA" w:rsidRPr="004517D2">
          <w:rPr>
            <w:rStyle w:val="Hyperlink"/>
            <w:rFonts w:cs="Arial"/>
          </w:rPr>
          <w:t>3</w:t>
        </w:r>
        <w:r w:rsidR="00081FEA">
          <w:rPr>
            <w:rFonts w:asciiTheme="minorHAnsi" w:eastAsiaTheme="minorEastAsia" w:hAnsiTheme="minorHAnsi" w:cstheme="minorBidi"/>
            <w:iCs w:val="0"/>
            <w:lang w:eastAsia="en-AU"/>
          </w:rPr>
          <w:tab/>
        </w:r>
        <w:r w:rsidR="00081FEA" w:rsidRPr="004517D2">
          <w:rPr>
            <w:rStyle w:val="Hyperlink"/>
          </w:rPr>
          <w:t>Interpretation</w:t>
        </w:r>
        <w:r w:rsidR="00081FEA">
          <w:rPr>
            <w:webHidden/>
          </w:rPr>
          <w:tab/>
        </w:r>
        <w:r w:rsidR="00081FEA">
          <w:rPr>
            <w:webHidden/>
          </w:rPr>
          <w:fldChar w:fldCharType="begin"/>
        </w:r>
        <w:r w:rsidR="00081FEA">
          <w:rPr>
            <w:webHidden/>
          </w:rPr>
          <w:instrText xml:space="preserve"> PAGEREF _Toc474949046 \h </w:instrText>
        </w:r>
        <w:r w:rsidR="00081FEA">
          <w:rPr>
            <w:webHidden/>
          </w:rPr>
        </w:r>
        <w:r w:rsidR="00081FEA">
          <w:rPr>
            <w:webHidden/>
          </w:rPr>
          <w:fldChar w:fldCharType="separate"/>
        </w:r>
        <w:r w:rsidR="00D4498D">
          <w:rPr>
            <w:webHidden/>
          </w:rPr>
          <w:t>1</w:t>
        </w:r>
        <w:r w:rsidR="00081FEA">
          <w:rPr>
            <w:webHidden/>
          </w:rPr>
          <w:fldChar w:fldCharType="end"/>
        </w:r>
      </w:hyperlink>
    </w:p>
    <w:p w14:paraId="66273CA8" w14:textId="77777777" w:rsidR="00081FEA" w:rsidRDefault="007802BF">
      <w:pPr>
        <w:pStyle w:val="TOC3"/>
        <w:rPr>
          <w:rFonts w:asciiTheme="minorHAnsi" w:eastAsiaTheme="minorEastAsia" w:hAnsiTheme="minorHAnsi" w:cstheme="minorBidi"/>
          <w:iCs w:val="0"/>
          <w:lang w:eastAsia="en-AU"/>
        </w:rPr>
      </w:pPr>
      <w:hyperlink w:anchor="_Toc474949047" w:history="1">
        <w:r w:rsidR="00081FEA" w:rsidRPr="004517D2">
          <w:rPr>
            <w:rStyle w:val="Hyperlink"/>
            <w:rFonts w:cs="Arial"/>
          </w:rPr>
          <w:t>4</w:t>
        </w:r>
        <w:r w:rsidR="00081FEA">
          <w:rPr>
            <w:rFonts w:asciiTheme="minorHAnsi" w:eastAsiaTheme="minorEastAsia" w:hAnsiTheme="minorHAnsi" w:cstheme="minorBidi"/>
            <w:iCs w:val="0"/>
            <w:lang w:eastAsia="en-AU"/>
          </w:rPr>
          <w:tab/>
        </w:r>
        <w:r w:rsidR="00081FEA" w:rsidRPr="004517D2">
          <w:rPr>
            <w:rStyle w:val="Hyperlink"/>
          </w:rPr>
          <w:t>Definitions</w:t>
        </w:r>
        <w:r w:rsidR="00081FEA">
          <w:rPr>
            <w:webHidden/>
          </w:rPr>
          <w:tab/>
        </w:r>
        <w:r w:rsidR="00081FEA">
          <w:rPr>
            <w:webHidden/>
          </w:rPr>
          <w:fldChar w:fldCharType="begin"/>
        </w:r>
        <w:r w:rsidR="00081FEA">
          <w:rPr>
            <w:webHidden/>
          </w:rPr>
          <w:instrText xml:space="preserve"> PAGEREF _Toc474949047 \h </w:instrText>
        </w:r>
        <w:r w:rsidR="00081FEA">
          <w:rPr>
            <w:webHidden/>
          </w:rPr>
        </w:r>
        <w:r w:rsidR="00081FEA">
          <w:rPr>
            <w:webHidden/>
          </w:rPr>
          <w:fldChar w:fldCharType="separate"/>
        </w:r>
        <w:r w:rsidR="00D4498D">
          <w:rPr>
            <w:webHidden/>
          </w:rPr>
          <w:t>1</w:t>
        </w:r>
        <w:r w:rsidR="00081FEA">
          <w:rPr>
            <w:webHidden/>
          </w:rPr>
          <w:fldChar w:fldCharType="end"/>
        </w:r>
      </w:hyperlink>
    </w:p>
    <w:p w14:paraId="0A4EDAF7" w14:textId="77777777" w:rsidR="00081FEA" w:rsidRDefault="007802BF">
      <w:pPr>
        <w:pStyle w:val="TOC1"/>
        <w:rPr>
          <w:rFonts w:asciiTheme="minorHAnsi" w:eastAsiaTheme="minorEastAsia" w:hAnsiTheme="minorHAnsi" w:cstheme="minorBidi"/>
          <w:b w:val="0"/>
          <w:bCs w:val="0"/>
          <w:szCs w:val="24"/>
          <w:lang w:eastAsia="en-AU"/>
        </w:rPr>
      </w:pPr>
      <w:hyperlink w:anchor="_Toc474949048" w:history="1">
        <w:r w:rsidR="00081FEA" w:rsidRPr="004517D2">
          <w:rPr>
            <w:rStyle w:val="Hyperlink"/>
          </w:rPr>
          <w:t>PART 2 — POWERS OF THE CLUB</w:t>
        </w:r>
        <w:r w:rsidR="00081FEA">
          <w:rPr>
            <w:webHidden/>
          </w:rPr>
          <w:tab/>
        </w:r>
        <w:r w:rsidR="00081FEA">
          <w:rPr>
            <w:webHidden/>
          </w:rPr>
          <w:fldChar w:fldCharType="begin"/>
        </w:r>
        <w:r w:rsidR="00081FEA">
          <w:rPr>
            <w:webHidden/>
          </w:rPr>
          <w:instrText xml:space="preserve"> PAGEREF _Toc474949048 \h </w:instrText>
        </w:r>
        <w:r w:rsidR="00081FEA">
          <w:rPr>
            <w:webHidden/>
          </w:rPr>
        </w:r>
        <w:r w:rsidR="00081FEA">
          <w:rPr>
            <w:webHidden/>
          </w:rPr>
          <w:fldChar w:fldCharType="separate"/>
        </w:r>
        <w:r w:rsidR="00D4498D">
          <w:rPr>
            <w:webHidden/>
          </w:rPr>
          <w:t>2</w:t>
        </w:r>
        <w:r w:rsidR="00081FEA">
          <w:rPr>
            <w:webHidden/>
          </w:rPr>
          <w:fldChar w:fldCharType="end"/>
        </w:r>
      </w:hyperlink>
    </w:p>
    <w:p w14:paraId="0E32F8B8" w14:textId="77777777" w:rsidR="00081FEA" w:rsidRDefault="007802BF">
      <w:pPr>
        <w:pStyle w:val="TOC3"/>
        <w:rPr>
          <w:rFonts w:asciiTheme="minorHAnsi" w:eastAsiaTheme="minorEastAsia" w:hAnsiTheme="minorHAnsi" w:cstheme="minorBidi"/>
          <w:iCs w:val="0"/>
          <w:lang w:eastAsia="en-AU"/>
        </w:rPr>
      </w:pPr>
      <w:hyperlink w:anchor="_Toc474949049" w:history="1">
        <w:r w:rsidR="00081FEA" w:rsidRPr="004517D2">
          <w:rPr>
            <w:rStyle w:val="Hyperlink"/>
            <w:rFonts w:cs="Arial"/>
          </w:rPr>
          <w:t>5</w:t>
        </w:r>
        <w:r w:rsidR="00081FEA">
          <w:rPr>
            <w:rFonts w:asciiTheme="minorHAnsi" w:eastAsiaTheme="minorEastAsia" w:hAnsiTheme="minorHAnsi" w:cstheme="minorBidi"/>
            <w:iCs w:val="0"/>
            <w:lang w:eastAsia="en-AU"/>
          </w:rPr>
          <w:tab/>
        </w:r>
        <w:r w:rsidR="00081FEA" w:rsidRPr="004517D2">
          <w:rPr>
            <w:rStyle w:val="Hyperlink"/>
          </w:rPr>
          <w:t>Powers of the Club</w:t>
        </w:r>
        <w:r w:rsidR="00081FEA">
          <w:rPr>
            <w:webHidden/>
          </w:rPr>
          <w:tab/>
        </w:r>
        <w:r w:rsidR="00081FEA">
          <w:rPr>
            <w:webHidden/>
          </w:rPr>
          <w:fldChar w:fldCharType="begin"/>
        </w:r>
        <w:r w:rsidR="00081FEA">
          <w:rPr>
            <w:webHidden/>
          </w:rPr>
          <w:instrText xml:space="preserve"> PAGEREF _Toc474949049 \h </w:instrText>
        </w:r>
        <w:r w:rsidR="00081FEA">
          <w:rPr>
            <w:webHidden/>
          </w:rPr>
        </w:r>
        <w:r w:rsidR="00081FEA">
          <w:rPr>
            <w:webHidden/>
          </w:rPr>
          <w:fldChar w:fldCharType="separate"/>
        </w:r>
        <w:r w:rsidR="00D4498D">
          <w:rPr>
            <w:webHidden/>
          </w:rPr>
          <w:t>2</w:t>
        </w:r>
        <w:r w:rsidR="00081FEA">
          <w:rPr>
            <w:webHidden/>
          </w:rPr>
          <w:fldChar w:fldCharType="end"/>
        </w:r>
      </w:hyperlink>
    </w:p>
    <w:p w14:paraId="547C6D28" w14:textId="77777777" w:rsidR="00081FEA" w:rsidRDefault="007802BF">
      <w:pPr>
        <w:pStyle w:val="TOC3"/>
        <w:rPr>
          <w:rFonts w:asciiTheme="minorHAnsi" w:eastAsiaTheme="minorEastAsia" w:hAnsiTheme="minorHAnsi" w:cstheme="minorBidi"/>
          <w:iCs w:val="0"/>
          <w:lang w:eastAsia="en-AU"/>
        </w:rPr>
      </w:pPr>
      <w:hyperlink w:anchor="_Toc474949050" w:history="1">
        <w:r w:rsidR="00081FEA" w:rsidRPr="004517D2">
          <w:rPr>
            <w:rStyle w:val="Hyperlink"/>
            <w:rFonts w:cs="Arial"/>
          </w:rPr>
          <w:t>6</w:t>
        </w:r>
        <w:r w:rsidR="00081FEA">
          <w:rPr>
            <w:rFonts w:asciiTheme="minorHAnsi" w:eastAsiaTheme="minorEastAsia" w:hAnsiTheme="minorHAnsi" w:cstheme="minorBidi"/>
            <w:iCs w:val="0"/>
            <w:lang w:eastAsia="en-AU"/>
          </w:rPr>
          <w:tab/>
        </w:r>
        <w:r w:rsidR="00081FEA" w:rsidRPr="004517D2">
          <w:rPr>
            <w:rStyle w:val="Hyperlink"/>
          </w:rPr>
          <w:t>Not for profit status</w:t>
        </w:r>
        <w:r w:rsidR="00081FEA">
          <w:rPr>
            <w:webHidden/>
          </w:rPr>
          <w:tab/>
        </w:r>
        <w:r w:rsidR="00081FEA">
          <w:rPr>
            <w:webHidden/>
          </w:rPr>
          <w:fldChar w:fldCharType="begin"/>
        </w:r>
        <w:r w:rsidR="00081FEA">
          <w:rPr>
            <w:webHidden/>
          </w:rPr>
          <w:instrText xml:space="preserve"> PAGEREF _Toc474949050 \h </w:instrText>
        </w:r>
        <w:r w:rsidR="00081FEA">
          <w:rPr>
            <w:webHidden/>
          </w:rPr>
        </w:r>
        <w:r w:rsidR="00081FEA">
          <w:rPr>
            <w:webHidden/>
          </w:rPr>
          <w:fldChar w:fldCharType="separate"/>
        </w:r>
        <w:r w:rsidR="00D4498D">
          <w:rPr>
            <w:webHidden/>
          </w:rPr>
          <w:t>2</w:t>
        </w:r>
        <w:r w:rsidR="00081FEA">
          <w:rPr>
            <w:webHidden/>
          </w:rPr>
          <w:fldChar w:fldCharType="end"/>
        </w:r>
      </w:hyperlink>
    </w:p>
    <w:p w14:paraId="447467DB" w14:textId="77777777" w:rsidR="00081FEA" w:rsidRDefault="007802BF">
      <w:pPr>
        <w:pStyle w:val="TOC1"/>
        <w:rPr>
          <w:rFonts w:asciiTheme="minorHAnsi" w:eastAsiaTheme="minorEastAsia" w:hAnsiTheme="minorHAnsi" w:cstheme="minorBidi"/>
          <w:b w:val="0"/>
          <w:bCs w:val="0"/>
          <w:szCs w:val="24"/>
          <w:lang w:eastAsia="en-AU"/>
        </w:rPr>
      </w:pPr>
      <w:hyperlink w:anchor="_Toc474949051" w:history="1">
        <w:r w:rsidR="00081FEA" w:rsidRPr="004517D2">
          <w:rPr>
            <w:rStyle w:val="Hyperlink"/>
          </w:rPr>
          <w:t>PART 3 — MEMBERS, DISCIPLINARY PROCEDURES AND GRIEVANCES</w:t>
        </w:r>
        <w:r w:rsidR="00081FEA">
          <w:rPr>
            <w:webHidden/>
          </w:rPr>
          <w:tab/>
        </w:r>
        <w:r w:rsidR="00081FEA">
          <w:rPr>
            <w:webHidden/>
          </w:rPr>
          <w:fldChar w:fldCharType="begin"/>
        </w:r>
        <w:r w:rsidR="00081FEA">
          <w:rPr>
            <w:webHidden/>
          </w:rPr>
          <w:instrText xml:space="preserve"> PAGEREF _Toc474949051 \h </w:instrText>
        </w:r>
        <w:r w:rsidR="00081FEA">
          <w:rPr>
            <w:webHidden/>
          </w:rPr>
        </w:r>
        <w:r w:rsidR="00081FEA">
          <w:rPr>
            <w:webHidden/>
          </w:rPr>
          <w:fldChar w:fldCharType="separate"/>
        </w:r>
        <w:r w:rsidR="00D4498D">
          <w:rPr>
            <w:webHidden/>
          </w:rPr>
          <w:t>3</w:t>
        </w:r>
        <w:r w:rsidR="00081FEA">
          <w:rPr>
            <w:webHidden/>
          </w:rPr>
          <w:fldChar w:fldCharType="end"/>
        </w:r>
      </w:hyperlink>
    </w:p>
    <w:p w14:paraId="40C10B9C" w14:textId="77777777" w:rsidR="00081FEA" w:rsidRDefault="007802BF">
      <w:pPr>
        <w:pStyle w:val="TOC2"/>
        <w:rPr>
          <w:rFonts w:asciiTheme="minorHAnsi" w:eastAsiaTheme="minorEastAsia" w:hAnsiTheme="minorHAnsi" w:cstheme="minorBidi"/>
          <w:b w:val="0"/>
          <w:smallCaps w:val="0"/>
          <w:lang w:eastAsia="en-AU"/>
        </w:rPr>
      </w:pPr>
      <w:hyperlink w:anchor="_Toc474949052" w:history="1">
        <w:r w:rsidR="00081FEA" w:rsidRPr="004517D2">
          <w:rPr>
            <w:rStyle w:val="Hyperlink"/>
          </w:rPr>
          <w:t>Division 1 — Membership</w:t>
        </w:r>
        <w:r w:rsidR="00081FEA">
          <w:rPr>
            <w:webHidden/>
          </w:rPr>
          <w:tab/>
        </w:r>
        <w:r w:rsidR="00081FEA">
          <w:rPr>
            <w:webHidden/>
          </w:rPr>
          <w:fldChar w:fldCharType="begin"/>
        </w:r>
        <w:r w:rsidR="00081FEA">
          <w:rPr>
            <w:webHidden/>
          </w:rPr>
          <w:instrText xml:space="preserve"> PAGEREF _Toc474949052 \h </w:instrText>
        </w:r>
        <w:r w:rsidR="00081FEA">
          <w:rPr>
            <w:webHidden/>
          </w:rPr>
        </w:r>
        <w:r w:rsidR="00081FEA">
          <w:rPr>
            <w:webHidden/>
          </w:rPr>
          <w:fldChar w:fldCharType="separate"/>
        </w:r>
        <w:r w:rsidR="00D4498D">
          <w:rPr>
            <w:webHidden/>
          </w:rPr>
          <w:t>3</w:t>
        </w:r>
        <w:r w:rsidR="00081FEA">
          <w:rPr>
            <w:webHidden/>
          </w:rPr>
          <w:fldChar w:fldCharType="end"/>
        </w:r>
      </w:hyperlink>
    </w:p>
    <w:p w14:paraId="48E72B59" w14:textId="77777777" w:rsidR="00081FEA" w:rsidRDefault="007802BF">
      <w:pPr>
        <w:pStyle w:val="TOC3"/>
        <w:rPr>
          <w:rFonts w:asciiTheme="minorHAnsi" w:eastAsiaTheme="minorEastAsia" w:hAnsiTheme="minorHAnsi" w:cstheme="minorBidi"/>
          <w:iCs w:val="0"/>
          <w:lang w:eastAsia="en-AU"/>
        </w:rPr>
      </w:pPr>
      <w:hyperlink w:anchor="_Toc474949053" w:history="1">
        <w:r w:rsidR="00081FEA" w:rsidRPr="004517D2">
          <w:rPr>
            <w:rStyle w:val="Hyperlink"/>
            <w:rFonts w:cs="Arial"/>
          </w:rPr>
          <w:t>7</w:t>
        </w:r>
        <w:r w:rsidR="00081FEA">
          <w:rPr>
            <w:rFonts w:asciiTheme="minorHAnsi" w:eastAsiaTheme="minorEastAsia" w:hAnsiTheme="minorHAnsi" w:cstheme="minorBidi"/>
            <w:iCs w:val="0"/>
            <w:lang w:eastAsia="en-AU"/>
          </w:rPr>
          <w:tab/>
        </w:r>
        <w:r w:rsidR="00081FEA" w:rsidRPr="004517D2">
          <w:rPr>
            <w:rStyle w:val="Hyperlink"/>
          </w:rPr>
          <w:t>Minimum number of members</w:t>
        </w:r>
        <w:r w:rsidR="00081FEA">
          <w:rPr>
            <w:webHidden/>
          </w:rPr>
          <w:tab/>
        </w:r>
        <w:r w:rsidR="00081FEA">
          <w:rPr>
            <w:webHidden/>
          </w:rPr>
          <w:fldChar w:fldCharType="begin"/>
        </w:r>
        <w:r w:rsidR="00081FEA">
          <w:rPr>
            <w:webHidden/>
          </w:rPr>
          <w:instrText xml:space="preserve"> PAGEREF _Toc474949053 \h </w:instrText>
        </w:r>
        <w:r w:rsidR="00081FEA">
          <w:rPr>
            <w:webHidden/>
          </w:rPr>
        </w:r>
        <w:r w:rsidR="00081FEA">
          <w:rPr>
            <w:webHidden/>
          </w:rPr>
          <w:fldChar w:fldCharType="separate"/>
        </w:r>
        <w:r w:rsidR="00D4498D">
          <w:rPr>
            <w:webHidden/>
          </w:rPr>
          <w:t>3</w:t>
        </w:r>
        <w:r w:rsidR="00081FEA">
          <w:rPr>
            <w:webHidden/>
          </w:rPr>
          <w:fldChar w:fldCharType="end"/>
        </w:r>
      </w:hyperlink>
    </w:p>
    <w:p w14:paraId="6776E0B4" w14:textId="77777777" w:rsidR="00081FEA" w:rsidRDefault="007802BF">
      <w:pPr>
        <w:pStyle w:val="TOC3"/>
        <w:rPr>
          <w:rFonts w:asciiTheme="minorHAnsi" w:eastAsiaTheme="minorEastAsia" w:hAnsiTheme="minorHAnsi" w:cstheme="minorBidi"/>
          <w:iCs w:val="0"/>
          <w:lang w:eastAsia="en-AU"/>
        </w:rPr>
      </w:pPr>
      <w:hyperlink w:anchor="_Toc474949054" w:history="1">
        <w:r w:rsidR="00081FEA" w:rsidRPr="004517D2">
          <w:rPr>
            <w:rStyle w:val="Hyperlink"/>
            <w:rFonts w:cs="Arial"/>
          </w:rPr>
          <w:t>8</w:t>
        </w:r>
        <w:r w:rsidR="00081FEA">
          <w:rPr>
            <w:rFonts w:asciiTheme="minorHAnsi" w:eastAsiaTheme="minorEastAsia" w:hAnsiTheme="minorHAnsi" w:cstheme="minorBidi"/>
            <w:iCs w:val="0"/>
            <w:lang w:eastAsia="en-AU"/>
          </w:rPr>
          <w:tab/>
        </w:r>
        <w:r w:rsidR="00081FEA" w:rsidRPr="004517D2">
          <w:rPr>
            <w:rStyle w:val="Hyperlink"/>
          </w:rPr>
          <w:t>Who is eligible to be a member</w:t>
        </w:r>
        <w:r w:rsidR="00081FEA">
          <w:rPr>
            <w:webHidden/>
          </w:rPr>
          <w:tab/>
        </w:r>
        <w:r w:rsidR="00081FEA">
          <w:rPr>
            <w:webHidden/>
          </w:rPr>
          <w:fldChar w:fldCharType="begin"/>
        </w:r>
        <w:r w:rsidR="00081FEA">
          <w:rPr>
            <w:webHidden/>
          </w:rPr>
          <w:instrText xml:space="preserve"> PAGEREF _Toc474949054 \h </w:instrText>
        </w:r>
        <w:r w:rsidR="00081FEA">
          <w:rPr>
            <w:webHidden/>
          </w:rPr>
        </w:r>
        <w:r w:rsidR="00081FEA">
          <w:rPr>
            <w:webHidden/>
          </w:rPr>
          <w:fldChar w:fldCharType="separate"/>
        </w:r>
        <w:r w:rsidR="00D4498D">
          <w:rPr>
            <w:webHidden/>
          </w:rPr>
          <w:t>3</w:t>
        </w:r>
        <w:r w:rsidR="00081FEA">
          <w:rPr>
            <w:webHidden/>
          </w:rPr>
          <w:fldChar w:fldCharType="end"/>
        </w:r>
      </w:hyperlink>
    </w:p>
    <w:p w14:paraId="56973E65" w14:textId="77777777" w:rsidR="00081FEA" w:rsidRDefault="007802BF">
      <w:pPr>
        <w:pStyle w:val="TOC3"/>
        <w:rPr>
          <w:rFonts w:asciiTheme="minorHAnsi" w:eastAsiaTheme="minorEastAsia" w:hAnsiTheme="minorHAnsi" w:cstheme="minorBidi"/>
          <w:iCs w:val="0"/>
          <w:lang w:eastAsia="en-AU"/>
        </w:rPr>
      </w:pPr>
      <w:hyperlink w:anchor="_Toc474949055" w:history="1">
        <w:r w:rsidR="00081FEA" w:rsidRPr="004517D2">
          <w:rPr>
            <w:rStyle w:val="Hyperlink"/>
            <w:rFonts w:cs="Arial"/>
          </w:rPr>
          <w:t>9</w:t>
        </w:r>
        <w:r w:rsidR="00081FEA">
          <w:rPr>
            <w:rFonts w:asciiTheme="minorHAnsi" w:eastAsiaTheme="minorEastAsia" w:hAnsiTheme="minorHAnsi" w:cstheme="minorBidi"/>
            <w:iCs w:val="0"/>
            <w:lang w:eastAsia="en-AU"/>
          </w:rPr>
          <w:tab/>
        </w:r>
        <w:r w:rsidR="00081FEA" w:rsidRPr="004517D2">
          <w:rPr>
            <w:rStyle w:val="Hyperlink"/>
          </w:rPr>
          <w:t>Duration of membership</w:t>
        </w:r>
        <w:r w:rsidR="00081FEA">
          <w:rPr>
            <w:webHidden/>
          </w:rPr>
          <w:tab/>
        </w:r>
        <w:r w:rsidR="00081FEA">
          <w:rPr>
            <w:webHidden/>
          </w:rPr>
          <w:fldChar w:fldCharType="begin"/>
        </w:r>
        <w:r w:rsidR="00081FEA">
          <w:rPr>
            <w:webHidden/>
          </w:rPr>
          <w:instrText xml:space="preserve"> PAGEREF _Toc474949055 \h </w:instrText>
        </w:r>
        <w:r w:rsidR="00081FEA">
          <w:rPr>
            <w:webHidden/>
          </w:rPr>
        </w:r>
        <w:r w:rsidR="00081FEA">
          <w:rPr>
            <w:webHidden/>
          </w:rPr>
          <w:fldChar w:fldCharType="separate"/>
        </w:r>
        <w:r w:rsidR="00D4498D">
          <w:rPr>
            <w:webHidden/>
          </w:rPr>
          <w:t>3</w:t>
        </w:r>
        <w:r w:rsidR="00081FEA">
          <w:rPr>
            <w:webHidden/>
          </w:rPr>
          <w:fldChar w:fldCharType="end"/>
        </w:r>
      </w:hyperlink>
    </w:p>
    <w:p w14:paraId="03417CD7" w14:textId="77777777" w:rsidR="00081FEA" w:rsidRDefault="007802BF">
      <w:pPr>
        <w:pStyle w:val="TOC3"/>
        <w:rPr>
          <w:rFonts w:asciiTheme="minorHAnsi" w:eastAsiaTheme="minorEastAsia" w:hAnsiTheme="minorHAnsi" w:cstheme="minorBidi"/>
          <w:iCs w:val="0"/>
          <w:lang w:eastAsia="en-AU"/>
        </w:rPr>
      </w:pPr>
      <w:hyperlink w:anchor="_Toc474949056" w:history="1">
        <w:r w:rsidR="00081FEA" w:rsidRPr="004517D2">
          <w:rPr>
            <w:rStyle w:val="Hyperlink"/>
            <w:rFonts w:cs="Arial"/>
          </w:rPr>
          <w:t>10</w:t>
        </w:r>
        <w:r w:rsidR="00081FEA">
          <w:rPr>
            <w:rFonts w:asciiTheme="minorHAnsi" w:eastAsiaTheme="minorEastAsia" w:hAnsiTheme="minorHAnsi" w:cstheme="minorBidi"/>
            <w:iCs w:val="0"/>
            <w:lang w:eastAsia="en-AU"/>
          </w:rPr>
          <w:tab/>
        </w:r>
        <w:r w:rsidR="00081FEA" w:rsidRPr="004517D2">
          <w:rPr>
            <w:rStyle w:val="Hyperlink"/>
          </w:rPr>
          <w:t>Rejection of membership</w:t>
        </w:r>
        <w:r w:rsidR="00081FEA">
          <w:rPr>
            <w:webHidden/>
          </w:rPr>
          <w:tab/>
        </w:r>
        <w:r w:rsidR="00081FEA">
          <w:rPr>
            <w:webHidden/>
          </w:rPr>
          <w:fldChar w:fldCharType="begin"/>
        </w:r>
        <w:r w:rsidR="00081FEA">
          <w:rPr>
            <w:webHidden/>
          </w:rPr>
          <w:instrText xml:space="preserve"> PAGEREF _Toc474949056 \h </w:instrText>
        </w:r>
        <w:r w:rsidR="00081FEA">
          <w:rPr>
            <w:webHidden/>
          </w:rPr>
        </w:r>
        <w:r w:rsidR="00081FEA">
          <w:rPr>
            <w:webHidden/>
          </w:rPr>
          <w:fldChar w:fldCharType="separate"/>
        </w:r>
        <w:r w:rsidR="00D4498D">
          <w:rPr>
            <w:webHidden/>
          </w:rPr>
          <w:t>3</w:t>
        </w:r>
        <w:r w:rsidR="00081FEA">
          <w:rPr>
            <w:webHidden/>
          </w:rPr>
          <w:fldChar w:fldCharType="end"/>
        </w:r>
      </w:hyperlink>
    </w:p>
    <w:p w14:paraId="025EF6E9" w14:textId="77777777" w:rsidR="00081FEA" w:rsidRDefault="007802BF">
      <w:pPr>
        <w:pStyle w:val="TOC3"/>
        <w:rPr>
          <w:rFonts w:asciiTheme="minorHAnsi" w:eastAsiaTheme="minorEastAsia" w:hAnsiTheme="minorHAnsi" w:cstheme="minorBidi"/>
          <w:iCs w:val="0"/>
          <w:lang w:eastAsia="en-AU"/>
        </w:rPr>
      </w:pPr>
      <w:hyperlink w:anchor="_Toc474949057" w:history="1">
        <w:r w:rsidR="00081FEA" w:rsidRPr="004517D2">
          <w:rPr>
            <w:rStyle w:val="Hyperlink"/>
            <w:rFonts w:cs="Arial"/>
          </w:rPr>
          <w:t>11</w:t>
        </w:r>
        <w:r w:rsidR="00081FEA">
          <w:rPr>
            <w:rFonts w:asciiTheme="minorHAnsi" w:eastAsiaTheme="minorEastAsia" w:hAnsiTheme="minorHAnsi" w:cstheme="minorBidi"/>
            <w:iCs w:val="0"/>
            <w:lang w:eastAsia="en-AU"/>
          </w:rPr>
          <w:tab/>
        </w:r>
        <w:r w:rsidR="00081FEA" w:rsidRPr="004517D2">
          <w:rPr>
            <w:rStyle w:val="Hyperlink"/>
          </w:rPr>
          <w:t>Membership Fee</w:t>
        </w:r>
        <w:r w:rsidR="00081FEA">
          <w:rPr>
            <w:webHidden/>
          </w:rPr>
          <w:tab/>
        </w:r>
        <w:r w:rsidR="00081FEA">
          <w:rPr>
            <w:webHidden/>
          </w:rPr>
          <w:fldChar w:fldCharType="begin"/>
        </w:r>
        <w:r w:rsidR="00081FEA">
          <w:rPr>
            <w:webHidden/>
          </w:rPr>
          <w:instrText xml:space="preserve"> PAGEREF _Toc474949057 \h </w:instrText>
        </w:r>
        <w:r w:rsidR="00081FEA">
          <w:rPr>
            <w:webHidden/>
          </w:rPr>
        </w:r>
        <w:r w:rsidR="00081FEA">
          <w:rPr>
            <w:webHidden/>
          </w:rPr>
          <w:fldChar w:fldCharType="separate"/>
        </w:r>
        <w:r w:rsidR="00D4498D">
          <w:rPr>
            <w:webHidden/>
          </w:rPr>
          <w:t>3</w:t>
        </w:r>
        <w:r w:rsidR="00081FEA">
          <w:rPr>
            <w:webHidden/>
          </w:rPr>
          <w:fldChar w:fldCharType="end"/>
        </w:r>
      </w:hyperlink>
    </w:p>
    <w:p w14:paraId="103301F8" w14:textId="77777777" w:rsidR="00081FEA" w:rsidRDefault="007802BF">
      <w:pPr>
        <w:pStyle w:val="TOC3"/>
        <w:rPr>
          <w:rFonts w:asciiTheme="minorHAnsi" w:eastAsiaTheme="minorEastAsia" w:hAnsiTheme="minorHAnsi" w:cstheme="minorBidi"/>
          <w:iCs w:val="0"/>
          <w:lang w:eastAsia="en-AU"/>
        </w:rPr>
      </w:pPr>
      <w:hyperlink w:anchor="_Toc474949058" w:history="1">
        <w:r w:rsidR="00081FEA" w:rsidRPr="004517D2">
          <w:rPr>
            <w:rStyle w:val="Hyperlink"/>
            <w:rFonts w:cs="Arial"/>
          </w:rPr>
          <w:t>12</w:t>
        </w:r>
        <w:r w:rsidR="00081FEA">
          <w:rPr>
            <w:rFonts w:asciiTheme="minorHAnsi" w:eastAsiaTheme="minorEastAsia" w:hAnsiTheme="minorHAnsi" w:cstheme="minorBidi"/>
            <w:iCs w:val="0"/>
            <w:lang w:eastAsia="en-AU"/>
          </w:rPr>
          <w:tab/>
        </w:r>
        <w:r w:rsidR="00081FEA" w:rsidRPr="004517D2">
          <w:rPr>
            <w:rStyle w:val="Hyperlink"/>
          </w:rPr>
          <w:t>Ordinary Membership</w:t>
        </w:r>
        <w:r w:rsidR="00081FEA">
          <w:rPr>
            <w:webHidden/>
          </w:rPr>
          <w:tab/>
        </w:r>
        <w:r w:rsidR="00081FEA">
          <w:rPr>
            <w:webHidden/>
          </w:rPr>
          <w:fldChar w:fldCharType="begin"/>
        </w:r>
        <w:r w:rsidR="00081FEA">
          <w:rPr>
            <w:webHidden/>
          </w:rPr>
          <w:instrText xml:space="preserve"> PAGEREF _Toc474949058 \h </w:instrText>
        </w:r>
        <w:r w:rsidR="00081FEA">
          <w:rPr>
            <w:webHidden/>
          </w:rPr>
        </w:r>
        <w:r w:rsidR="00081FEA">
          <w:rPr>
            <w:webHidden/>
          </w:rPr>
          <w:fldChar w:fldCharType="separate"/>
        </w:r>
        <w:r w:rsidR="00D4498D">
          <w:rPr>
            <w:webHidden/>
          </w:rPr>
          <w:t>4</w:t>
        </w:r>
        <w:r w:rsidR="00081FEA">
          <w:rPr>
            <w:webHidden/>
          </w:rPr>
          <w:fldChar w:fldCharType="end"/>
        </w:r>
      </w:hyperlink>
    </w:p>
    <w:p w14:paraId="0FDF4FD9" w14:textId="77777777" w:rsidR="00081FEA" w:rsidRDefault="007802BF">
      <w:pPr>
        <w:pStyle w:val="TOC3"/>
        <w:rPr>
          <w:rFonts w:asciiTheme="minorHAnsi" w:eastAsiaTheme="minorEastAsia" w:hAnsiTheme="minorHAnsi" w:cstheme="minorBidi"/>
          <w:iCs w:val="0"/>
          <w:lang w:eastAsia="en-AU"/>
        </w:rPr>
      </w:pPr>
      <w:hyperlink w:anchor="_Toc474949059" w:history="1">
        <w:r w:rsidR="00081FEA" w:rsidRPr="004517D2">
          <w:rPr>
            <w:rStyle w:val="Hyperlink"/>
            <w:rFonts w:cs="Arial"/>
          </w:rPr>
          <w:t>13</w:t>
        </w:r>
        <w:r w:rsidR="00081FEA">
          <w:rPr>
            <w:rFonts w:asciiTheme="minorHAnsi" w:eastAsiaTheme="minorEastAsia" w:hAnsiTheme="minorHAnsi" w:cstheme="minorBidi"/>
            <w:iCs w:val="0"/>
            <w:lang w:eastAsia="en-AU"/>
          </w:rPr>
          <w:tab/>
        </w:r>
        <w:r w:rsidR="00081FEA" w:rsidRPr="004517D2">
          <w:rPr>
            <w:rStyle w:val="Hyperlink"/>
          </w:rPr>
          <w:t>General rights of members</w:t>
        </w:r>
        <w:r w:rsidR="00081FEA">
          <w:rPr>
            <w:webHidden/>
          </w:rPr>
          <w:tab/>
        </w:r>
        <w:r w:rsidR="00081FEA">
          <w:rPr>
            <w:webHidden/>
          </w:rPr>
          <w:fldChar w:fldCharType="begin"/>
        </w:r>
        <w:r w:rsidR="00081FEA">
          <w:rPr>
            <w:webHidden/>
          </w:rPr>
          <w:instrText xml:space="preserve"> PAGEREF _Toc474949059 \h </w:instrText>
        </w:r>
        <w:r w:rsidR="00081FEA">
          <w:rPr>
            <w:webHidden/>
          </w:rPr>
        </w:r>
        <w:r w:rsidR="00081FEA">
          <w:rPr>
            <w:webHidden/>
          </w:rPr>
          <w:fldChar w:fldCharType="separate"/>
        </w:r>
        <w:r w:rsidR="00D4498D">
          <w:rPr>
            <w:webHidden/>
          </w:rPr>
          <w:t>4</w:t>
        </w:r>
        <w:r w:rsidR="00081FEA">
          <w:rPr>
            <w:webHidden/>
          </w:rPr>
          <w:fldChar w:fldCharType="end"/>
        </w:r>
      </w:hyperlink>
    </w:p>
    <w:p w14:paraId="0506F200" w14:textId="77777777" w:rsidR="00081FEA" w:rsidRDefault="007802BF">
      <w:pPr>
        <w:pStyle w:val="TOC3"/>
        <w:rPr>
          <w:rFonts w:asciiTheme="minorHAnsi" w:eastAsiaTheme="minorEastAsia" w:hAnsiTheme="minorHAnsi" w:cstheme="minorBidi"/>
          <w:iCs w:val="0"/>
          <w:lang w:eastAsia="en-AU"/>
        </w:rPr>
      </w:pPr>
      <w:hyperlink w:anchor="_Toc474949060" w:history="1">
        <w:r w:rsidR="00081FEA" w:rsidRPr="004517D2">
          <w:rPr>
            <w:rStyle w:val="Hyperlink"/>
            <w:rFonts w:cs="Arial"/>
          </w:rPr>
          <w:t>14</w:t>
        </w:r>
        <w:r w:rsidR="00081FEA">
          <w:rPr>
            <w:rFonts w:asciiTheme="minorHAnsi" w:eastAsiaTheme="minorEastAsia" w:hAnsiTheme="minorHAnsi" w:cstheme="minorBidi"/>
            <w:iCs w:val="0"/>
            <w:lang w:eastAsia="en-AU"/>
          </w:rPr>
          <w:tab/>
        </w:r>
        <w:r w:rsidR="00081FEA" w:rsidRPr="004517D2">
          <w:rPr>
            <w:rStyle w:val="Hyperlink"/>
          </w:rPr>
          <w:t>Associate membership</w:t>
        </w:r>
        <w:r w:rsidR="00081FEA">
          <w:rPr>
            <w:webHidden/>
          </w:rPr>
          <w:tab/>
        </w:r>
        <w:r w:rsidR="00081FEA">
          <w:rPr>
            <w:webHidden/>
          </w:rPr>
          <w:fldChar w:fldCharType="begin"/>
        </w:r>
        <w:r w:rsidR="00081FEA">
          <w:rPr>
            <w:webHidden/>
          </w:rPr>
          <w:instrText xml:space="preserve"> PAGEREF _Toc474949060 \h </w:instrText>
        </w:r>
        <w:r w:rsidR="00081FEA">
          <w:rPr>
            <w:webHidden/>
          </w:rPr>
        </w:r>
        <w:r w:rsidR="00081FEA">
          <w:rPr>
            <w:webHidden/>
          </w:rPr>
          <w:fldChar w:fldCharType="separate"/>
        </w:r>
        <w:r w:rsidR="00D4498D">
          <w:rPr>
            <w:webHidden/>
          </w:rPr>
          <w:t>4</w:t>
        </w:r>
        <w:r w:rsidR="00081FEA">
          <w:rPr>
            <w:webHidden/>
          </w:rPr>
          <w:fldChar w:fldCharType="end"/>
        </w:r>
      </w:hyperlink>
    </w:p>
    <w:p w14:paraId="767E93D3" w14:textId="77777777" w:rsidR="00081FEA" w:rsidRDefault="007802BF">
      <w:pPr>
        <w:pStyle w:val="TOC3"/>
        <w:rPr>
          <w:rFonts w:asciiTheme="minorHAnsi" w:eastAsiaTheme="minorEastAsia" w:hAnsiTheme="minorHAnsi" w:cstheme="minorBidi"/>
          <w:iCs w:val="0"/>
          <w:lang w:eastAsia="en-AU"/>
        </w:rPr>
      </w:pPr>
      <w:hyperlink w:anchor="_Toc474949061" w:history="1">
        <w:r w:rsidR="00081FEA" w:rsidRPr="004517D2">
          <w:rPr>
            <w:rStyle w:val="Hyperlink"/>
            <w:rFonts w:cs="Arial"/>
          </w:rPr>
          <w:t>15</w:t>
        </w:r>
        <w:r w:rsidR="00081FEA">
          <w:rPr>
            <w:rFonts w:asciiTheme="minorHAnsi" w:eastAsiaTheme="minorEastAsia" w:hAnsiTheme="minorHAnsi" w:cstheme="minorBidi"/>
            <w:iCs w:val="0"/>
            <w:lang w:eastAsia="en-AU"/>
          </w:rPr>
          <w:tab/>
        </w:r>
        <w:r w:rsidR="00081FEA" w:rsidRPr="004517D2">
          <w:rPr>
            <w:rStyle w:val="Hyperlink"/>
          </w:rPr>
          <w:t>Honorary Life Membership</w:t>
        </w:r>
        <w:r w:rsidR="00081FEA">
          <w:rPr>
            <w:webHidden/>
          </w:rPr>
          <w:tab/>
        </w:r>
        <w:r w:rsidR="00081FEA">
          <w:rPr>
            <w:webHidden/>
          </w:rPr>
          <w:fldChar w:fldCharType="begin"/>
        </w:r>
        <w:r w:rsidR="00081FEA">
          <w:rPr>
            <w:webHidden/>
          </w:rPr>
          <w:instrText xml:space="preserve"> PAGEREF _Toc474949061 \h </w:instrText>
        </w:r>
        <w:r w:rsidR="00081FEA">
          <w:rPr>
            <w:webHidden/>
          </w:rPr>
        </w:r>
        <w:r w:rsidR="00081FEA">
          <w:rPr>
            <w:webHidden/>
          </w:rPr>
          <w:fldChar w:fldCharType="separate"/>
        </w:r>
        <w:r w:rsidR="00D4498D">
          <w:rPr>
            <w:webHidden/>
          </w:rPr>
          <w:t>4</w:t>
        </w:r>
        <w:r w:rsidR="00081FEA">
          <w:rPr>
            <w:webHidden/>
          </w:rPr>
          <w:fldChar w:fldCharType="end"/>
        </w:r>
      </w:hyperlink>
    </w:p>
    <w:p w14:paraId="70FA0BA4" w14:textId="77777777" w:rsidR="00081FEA" w:rsidRDefault="007802BF">
      <w:pPr>
        <w:pStyle w:val="TOC3"/>
        <w:rPr>
          <w:rFonts w:asciiTheme="minorHAnsi" w:eastAsiaTheme="minorEastAsia" w:hAnsiTheme="minorHAnsi" w:cstheme="minorBidi"/>
          <w:iCs w:val="0"/>
          <w:lang w:eastAsia="en-AU"/>
        </w:rPr>
      </w:pPr>
      <w:hyperlink w:anchor="_Toc474949062" w:history="1">
        <w:r w:rsidR="00081FEA" w:rsidRPr="004517D2">
          <w:rPr>
            <w:rStyle w:val="Hyperlink"/>
            <w:rFonts w:cs="Arial"/>
          </w:rPr>
          <w:t>16</w:t>
        </w:r>
        <w:r w:rsidR="00081FEA">
          <w:rPr>
            <w:rFonts w:asciiTheme="minorHAnsi" w:eastAsiaTheme="minorEastAsia" w:hAnsiTheme="minorHAnsi" w:cstheme="minorBidi"/>
            <w:iCs w:val="0"/>
            <w:lang w:eastAsia="en-AU"/>
          </w:rPr>
          <w:tab/>
        </w:r>
        <w:r w:rsidR="00081FEA" w:rsidRPr="004517D2">
          <w:rPr>
            <w:rStyle w:val="Hyperlink"/>
          </w:rPr>
          <w:t>Rights not transferable</w:t>
        </w:r>
        <w:r w:rsidR="00081FEA">
          <w:rPr>
            <w:webHidden/>
          </w:rPr>
          <w:tab/>
        </w:r>
        <w:r w:rsidR="00081FEA">
          <w:rPr>
            <w:webHidden/>
          </w:rPr>
          <w:fldChar w:fldCharType="begin"/>
        </w:r>
        <w:r w:rsidR="00081FEA">
          <w:rPr>
            <w:webHidden/>
          </w:rPr>
          <w:instrText xml:space="preserve"> PAGEREF _Toc474949062 \h </w:instrText>
        </w:r>
        <w:r w:rsidR="00081FEA">
          <w:rPr>
            <w:webHidden/>
          </w:rPr>
        </w:r>
        <w:r w:rsidR="00081FEA">
          <w:rPr>
            <w:webHidden/>
          </w:rPr>
          <w:fldChar w:fldCharType="separate"/>
        </w:r>
        <w:r w:rsidR="00D4498D">
          <w:rPr>
            <w:webHidden/>
          </w:rPr>
          <w:t>4</w:t>
        </w:r>
        <w:r w:rsidR="00081FEA">
          <w:rPr>
            <w:webHidden/>
          </w:rPr>
          <w:fldChar w:fldCharType="end"/>
        </w:r>
      </w:hyperlink>
    </w:p>
    <w:p w14:paraId="439D824C" w14:textId="77777777" w:rsidR="00081FEA" w:rsidRDefault="007802BF">
      <w:pPr>
        <w:pStyle w:val="TOC3"/>
        <w:rPr>
          <w:rFonts w:asciiTheme="minorHAnsi" w:eastAsiaTheme="minorEastAsia" w:hAnsiTheme="minorHAnsi" w:cstheme="minorBidi"/>
          <w:iCs w:val="0"/>
          <w:lang w:eastAsia="en-AU"/>
        </w:rPr>
      </w:pPr>
      <w:hyperlink w:anchor="_Toc474949063" w:history="1">
        <w:r w:rsidR="00081FEA" w:rsidRPr="004517D2">
          <w:rPr>
            <w:rStyle w:val="Hyperlink"/>
            <w:rFonts w:cs="Arial"/>
          </w:rPr>
          <w:t>17</w:t>
        </w:r>
        <w:r w:rsidR="00081FEA">
          <w:rPr>
            <w:rFonts w:asciiTheme="minorHAnsi" w:eastAsiaTheme="minorEastAsia" w:hAnsiTheme="minorHAnsi" w:cstheme="minorBidi"/>
            <w:iCs w:val="0"/>
            <w:lang w:eastAsia="en-AU"/>
          </w:rPr>
          <w:tab/>
        </w:r>
        <w:r w:rsidR="00081FEA" w:rsidRPr="004517D2">
          <w:rPr>
            <w:rStyle w:val="Hyperlink"/>
          </w:rPr>
          <w:t>Ceasing membership</w:t>
        </w:r>
        <w:r w:rsidR="00081FEA">
          <w:rPr>
            <w:webHidden/>
          </w:rPr>
          <w:tab/>
        </w:r>
        <w:r w:rsidR="00081FEA">
          <w:rPr>
            <w:webHidden/>
          </w:rPr>
          <w:fldChar w:fldCharType="begin"/>
        </w:r>
        <w:r w:rsidR="00081FEA">
          <w:rPr>
            <w:webHidden/>
          </w:rPr>
          <w:instrText xml:space="preserve"> PAGEREF _Toc474949063 \h </w:instrText>
        </w:r>
        <w:r w:rsidR="00081FEA">
          <w:rPr>
            <w:webHidden/>
          </w:rPr>
        </w:r>
        <w:r w:rsidR="00081FEA">
          <w:rPr>
            <w:webHidden/>
          </w:rPr>
          <w:fldChar w:fldCharType="separate"/>
        </w:r>
        <w:r w:rsidR="00D4498D">
          <w:rPr>
            <w:webHidden/>
          </w:rPr>
          <w:t>4</w:t>
        </w:r>
        <w:r w:rsidR="00081FEA">
          <w:rPr>
            <w:webHidden/>
          </w:rPr>
          <w:fldChar w:fldCharType="end"/>
        </w:r>
      </w:hyperlink>
    </w:p>
    <w:p w14:paraId="0C9C70DC" w14:textId="77777777" w:rsidR="00081FEA" w:rsidRDefault="007802BF">
      <w:pPr>
        <w:pStyle w:val="TOC3"/>
        <w:rPr>
          <w:rFonts w:asciiTheme="minorHAnsi" w:eastAsiaTheme="minorEastAsia" w:hAnsiTheme="minorHAnsi" w:cstheme="minorBidi"/>
          <w:iCs w:val="0"/>
          <w:lang w:eastAsia="en-AU"/>
        </w:rPr>
      </w:pPr>
      <w:hyperlink w:anchor="_Toc474949064" w:history="1">
        <w:r w:rsidR="00081FEA" w:rsidRPr="004517D2">
          <w:rPr>
            <w:rStyle w:val="Hyperlink"/>
            <w:rFonts w:cs="Arial"/>
          </w:rPr>
          <w:t>18</w:t>
        </w:r>
        <w:r w:rsidR="00081FEA">
          <w:rPr>
            <w:rFonts w:asciiTheme="minorHAnsi" w:eastAsiaTheme="minorEastAsia" w:hAnsiTheme="minorHAnsi" w:cstheme="minorBidi"/>
            <w:iCs w:val="0"/>
            <w:lang w:eastAsia="en-AU"/>
          </w:rPr>
          <w:tab/>
        </w:r>
        <w:r w:rsidR="00081FEA" w:rsidRPr="004517D2">
          <w:rPr>
            <w:rStyle w:val="Hyperlink"/>
          </w:rPr>
          <w:t>Resigning as a member</w:t>
        </w:r>
        <w:r w:rsidR="00081FEA">
          <w:rPr>
            <w:webHidden/>
          </w:rPr>
          <w:tab/>
        </w:r>
        <w:r w:rsidR="00081FEA">
          <w:rPr>
            <w:webHidden/>
          </w:rPr>
          <w:fldChar w:fldCharType="begin"/>
        </w:r>
        <w:r w:rsidR="00081FEA">
          <w:rPr>
            <w:webHidden/>
          </w:rPr>
          <w:instrText xml:space="preserve"> PAGEREF _Toc474949064 \h </w:instrText>
        </w:r>
        <w:r w:rsidR="00081FEA">
          <w:rPr>
            <w:webHidden/>
          </w:rPr>
        </w:r>
        <w:r w:rsidR="00081FEA">
          <w:rPr>
            <w:webHidden/>
          </w:rPr>
          <w:fldChar w:fldCharType="separate"/>
        </w:r>
        <w:r w:rsidR="00D4498D">
          <w:rPr>
            <w:webHidden/>
          </w:rPr>
          <w:t>5</w:t>
        </w:r>
        <w:r w:rsidR="00081FEA">
          <w:rPr>
            <w:webHidden/>
          </w:rPr>
          <w:fldChar w:fldCharType="end"/>
        </w:r>
      </w:hyperlink>
    </w:p>
    <w:p w14:paraId="68A253D4" w14:textId="77777777" w:rsidR="00081FEA" w:rsidRDefault="007802BF">
      <w:pPr>
        <w:pStyle w:val="TOC3"/>
        <w:rPr>
          <w:rFonts w:asciiTheme="minorHAnsi" w:eastAsiaTheme="minorEastAsia" w:hAnsiTheme="minorHAnsi" w:cstheme="minorBidi"/>
          <w:iCs w:val="0"/>
          <w:lang w:eastAsia="en-AU"/>
        </w:rPr>
      </w:pPr>
      <w:hyperlink w:anchor="_Toc474949065" w:history="1">
        <w:r w:rsidR="00081FEA" w:rsidRPr="004517D2">
          <w:rPr>
            <w:rStyle w:val="Hyperlink"/>
            <w:rFonts w:cs="Arial"/>
          </w:rPr>
          <w:t>19</w:t>
        </w:r>
        <w:r w:rsidR="00081FEA">
          <w:rPr>
            <w:rFonts w:asciiTheme="minorHAnsi" w:eastAsiaTheme="minorEastAsia" w:hAnsiTheme="minorHAnsi" w:cstheme="minorBidi"/>
            <w:iCs w:val="0"/>
            <w:lang w:eastAsia="en-AU"/>
          </w:rPr>
          <w:tab/>
        </w:r>
        <w:r w:rsidR="00081FEA" w:rsidRPr="004517D2">
          <w:rPr>
            <w:rStyle w:val="Hyperlink"/>
          </w:rPr>
          <w:t>Register of members</w:t>
        </w:r>
        <w:r w:rsidR="00081FEA">
          <w:rPr>
            <w:webHidden/>
          </w:rPr>
          <w:tab/>
        </w:r>
        <w:r w:rsidR="00081FEA">
          <w:rPr>
            <w:webHidden/>
          </w:rPr>
          <w:fldChar w:fldCharType="begin"/>
        </w:r>
        <w:r w:rsidR="00081FEA">
          <w:rPr>
            <w:webHidden/>
          </w:rPr>
          <w:instrText xml:space="preserve"> PAGEREF _Toc474949065 \h </w:instrText>
        </w:r>
        <w:r w:rsidR="00081FEA">
          <w:rPr>
            <w:webHidden/>
          </w:rPr>
        </w:r>
        <w:r w:rsidR="00081FEA">
          <w:rPr>
            <w:webHidden/>
          </w:rPr>
          <w:fldChar w:fldCharType="separate"/>
        </w:r>
        <w:r w:rsidR="00D4498D">
          <w:rPr>
            <w:webHidden/>
          </w:rPr>
          <w:t>5</w:t>
        </w:r>
        <w:r w:rsidR="00081FEA">
          <w:rPr>
            <w:webHidden/>
          </w:rPr>
          <w:fldChar w:fldCharType="end"/>
        </w:r>
      </w:hyperlink>
    </w:p>
    <w:p w14:paraId="3676D6CA" w14:textId="77777777" w:rsidR="00081FEA" w:rsidRDefault="007802BF">
      <w:pPr>
        <w:pStyle w:val="TOC2"/>
        <w:rPr>
          <w:rFonts w:asciiTheme="minorHAnsi" w:eastAsiaTheme="minorEastAsia" w:hAnsiTheme="minorHAnsi" w:cstheme="minorBidi"/>
          <w:b w:val="0"/>
          <w:smallCaps w:val="0"/>
          <w:lang w:eastAsia="en-AU"/>
        </w:rPr>
      </w:pPr>
      <w:hyperlink w:anchor="_Toc474949066" w:history="1">
        <w:r w:rsidR="00081FEA" w:rsidRPr="004517D2">
          <w:rPr>
            <w:rStyle w:val="Hyperlink"/>
          </w:rPr>
          <w:t>Division 2 — Disciplinary action</w:t>
        </w:r>
        <w:r w:rsidR="00081FEA">
          <w:rPr>
            <w:webHidden/>
          </w:rPr>
          <w:tab/>
        </w:r>
        <w:r w:rsidR="00081FEA">
          <w:rPr>
            <w:webHidden/>
          </w:rPr>
          <w:fldChar w:fldCharType="begin"/>
        </w:r>
        <w:r w:rsidR="00081FEA">
          <w:rPr>
            <w:webHidden/>
          </w:rPr>
          <w:instrText xml:space="preserve"> PAGEREF _Toc474949066 \h </w:instrText>
        </w:r>
        <w:r w:rsidR="00081FEA">
          <w:rPr>
            <w:webHidden/>
          </w:rPr>
        </w:r>
        <w:r w:rsidR="00081FEA">
          <w:rPr>
            <w:webHidden/>
          </w:rPr>
          <w:fldChar w:fldCharType="separate"/>
        </w:r>
        <w:r w:rsidR="00D4498D">
          <w:rPr>
            <w:webHidden/>
          </w:rPr>
          <w:t>5</w:t>
        </w:r>
        <w:r w:rsidR="00081FEA">
          <w:rPr>
            <w:webHidden/>
          </w:rPr>
          <w:fldChar w:fldCharType="end"/>
        </w:r>
      </w:hyperlink>
    </w:p>
    <w:p w14:paraId="081AD702" w14:textId="77777777" w:rsidR="00081FEA" w:rsidRDefault="007802BF">
      <w:pPr>
        <w:pStyle w:val="TOC3"/>
        <w:rPr>
          <w:rFonts w:asciiTheme="minorHAnsi" w:eastAsiaTheme="minorEastAsia" w:hAnsiTheme="minorHAnsi" w:cstheme="minorBidi"/>
          <w:iCs w:val="0"/>
          <w:lang w:eastAsia="en-AU"/>
        </w:rPr>
      </w:pPr>
      <w:hyperlink w:anchor="_Toc474949067" w:history="1">
        <w:r w:rsidR="00081FEA" w:rsidRPr="004517D2">
          <w:rPr>
            <w:rStyle w:val="Hyperlink"/>
            <w:rFonts w:cs="Arial"/>
          </w:rPr>
          <w:t>20</w:t>
        </w:r>
        <w:r w:rsidR="00081FEA">
          <w:rPr>
            <w:rFonts w:asciiTheme="minorHAnsi" w:eastAsiaTheme="minorEastAsia" w:hAnsiTheme="minorHAnsi" w:cstheme="minorBidi"/>
            <w:iCs w:val="0"/>
            <w:lang w:eastAsia="en-AU"/>
          </w:rPr>
          <w:tab/>
        </w:r>
        <w:r w:rsidR="00081FEA" w:rsidRPr="004517D2">
          <w:rPr>
            <w:rStyle w:val="Hyperlink"/>
          </w:rPr>
          <w:t>Grounds for taking disciplinary action</w:t>
        </w:r>
        <w:r w:rsidR="00081FEA">
          <w:rPr>
            <w:webHidden/>
          </w:rPr>
          <w:tab/>
        </w:r>
        <w:r w:rsidR="00081FEA">
          <w:rPr>
            <w:webHidden/>
          </w:rPr>
          <w:fldChar w:fldCharType="begin"/>
        </w:r>
        <w:r w:rsidR="00081FEA">
          <w:rPr>
            <w:webHidden/>
          </w:rPr>
          <w:instrText xml:space="preserve"> PAGEREF _Toc474949067 \h </w:instrText>
        </w:r>
        <w:r w:rsidR="00081FEA">
          <w:rPr>
            <w:webHidden/>
          </w:rPr>
        </w:r>
        <w:r w:rsidR="00081FEA">
          <w:rPr>
            <w:webHidden/>
          </w:rPr>
          <w:fldChar w:fldCharType="separate"/>
        </w:r>
        <w:r w:rsidR="00D4498D">
          <w:rPr>
            <w:webHidden/>
          </w:rPr>
          <w:t>5</w:t>
        </w:r>
        <w:r w:rsidR="00081FEA">
          <w:rPr>
            <w:webHidden/>
          </w:rPr>
          <w:fldChar w:fldCharType="end"/>
        </w:r>
      </w:hyperlink>
    </w:p>
    <w:p w14:paraId="08B7101E" w14:textId="77777777" w:rsidR="00081FEA" w:rsidRDefault="007802BF">
      <w:pPr>
        <w:pStyle w:val="TOC3"/>
        <w:rPr>
          <w:rFonts w:asciiTheme="minorHAnsi" w:eastAsiaTheme="minorEastAsia" w:hAnsiTheme="minorHAnsi" w:cstheme="minorBidi"/>
          <w:iCs w:val="0"/>
          <w:lang w:eastAsia="en-AU"/>
        </w:rPr>
      </w:pPr>
      <w:hyperlink w:anchor="_Toc474949068" w:history="1">
        <w:r w:rsidR="00081FEA" w:rsidRPr="004517D2">
          <w:rPr>
            <w:rStyle w:val="Hyperlink"/>
            <w:rFonts w:cs="Arial"/>
          </w:rPr>
          <w:t>21</w:t>
        </w:r>
        <w:r w:rsidR="00081FEA">
          <w:rPr>
            <w:rFonts w:asciiTheme="minorHAnsi" w:eastAsiaTheme="minorEastAsia" w:hAnsiTheme="minorHAnsi" w:cstheme="minorBidi"/>
            <w:iCs w:val="0"/>
            <w:lang w:eastAsia="en-AU"/>
          </w:rPr>
          <w:tab/>
        </w:r>
        <w:r w:rsidR="00081FEA" w:rsidRPr="004517D2">
          <w:rPr>
            <w:rStyle w:val="Hyperlink"/>
          </w:rPr>
          <w:t>Disciplinary subcommittee</w:t>
        </w:r>
        <w:r w:rsidR="00081FEA">
          <w:rPr>
            <w:webHidden/>
          </w:rPr>
          <w:tab/>
        </w:r>
        <w:r w:rsidR="00081FEA">
          <w:rPr>
            <w:webHidden/>
          </w:rPr>
          <w:fldChar w:fldCharType="begin"/>
        </w:r>
        <w:r w:rsidR="00081FEA">
          <w:rPr>
            <w:webHidden/>
          </w:rPr>
          <w:instrText xml:space="preserve"> PAGEREF _Toc474949068 \h </w:instrText>
        </w:r>
        <w:r w:rsidR="00081FEA">
          <w:rPr>
            <w:webHidden/>
          </w:rPr>
        </w:r>
        <w:r w:rsidR="00081FEA">
          <w:rPr>
            <w:webHidden/>
          </w:rPr>
          <w:fldChar w:fldCharType="separate"/>
        </w:r>
        <w:r w:rsidR="00D4498D">
          <w:rPr>
            <w:webHidden/>
          </w:rPr>
          <w:t>5</w:t>
        </w:r>
        <w:r w:rsidR="00081FEA">
          <w:rPr>
            <w:webHidden/>
          </w:rPr>
          <w:fldChar w:fldCharType="end"/>
        </w:r>
      </w:hyperlink>
    </w:p>
    <w:p w14:paraId="71F1FEB3" w14:textId="77777777" w:rsidR="00081FEA" w:rsidRDefault="007802BF">
      <w:pPr>
        <w:pStyle w:val="TOC3"/>
        <w:rPr>
          <w:rFonts w:asciiTheme="minorHAnsi" w:eastAsiaTheme="minorEastAsia" w:hAnsiTheme="minorHAnsi" w:cstheme="minorBidi"/>
          <w:iCs w:val="0"/>
          <w:lang w:eastAsia="en-AU"/>
        </w:rPr>
      </w:pPr>
      <w:hyperlink w:anchor="_Toc474949069" w:history="1">
        <w:r w:rsidR="00081FEA" w:rsidRPr="004517D2">
          <w:rPr>
            <w:rStyle w:val="Hyperlink"/>
            <w:rFonts w:cs="Arial"/>
          </w:rPr>
          <w:t>22</w:t>
        </w:r>
        <w:r w:rsidR="00081FEA">
          <w:rPr>
            <w:rFonts w:asciiTheme="minorHAnsi" w:eastAsiaTheme="minorEastAsia" w:hAnsiTheme="minorHAnsi" w:cstheme="minorBidi"/>
            <w:iCs w:val="0"/>
            <w:lang w:eastAsia="en-AU"/>
          </w:rPr>
          <w:tab/>
        </w:r>
        <w:r w:rsidR="00081FEA" w:rsidRPr="004517D2">
          <w:rPr>
            <w:rStyle w:val="Hyperlink"/>
          </w:rPr>
          <w:t>Notice to member</w:t>
        </w:r>
        <w:r w:rsidR="00081FEA">
          <w:rPr>
            <w:webHidden/>
          </w:rPr>
          <w:tab/>
        </w:r>
        <w:r w:rsidR="00081FEA">
          <w:rPr>
            <w:webHidden/>
          </w:rPr>
          <w:fldChar w:fldCharType="begin"/>
        </w:r>
        <w:r w:rsidR="00081FEA">
          <w:rPr>
            <w:webHidden/>
          </w:rPr>
          <w:instrText xml:space="preserve"> PAGEREF _Toc474949069 \h </w:instrText>
        </w:r>
        <w:r w:rsidR="00081FEA">
          <w:rPr>
            <w:webHidden/>
          </w:rPr>
        </w:r>
        <w:r w:rsidR="00081FEA">
          <w:rPr>
            <w:webHidden/>
          </w:rPr>
          <w:fldChar w:fldCharType="separate"/>
        </w:r>
        <w:r w:rsidR="00D4498D">
          <w:rPr>
            <w:webHidden/>
          </w:rPr>
          <w:t>6</w:t>
        </w:r>
        <w:r w:rsidR="00081FEA">
          <w:rPr>
            <w:webHidden/>
          </w:rPr>
          <w:fldChar w:fldCharType="end"/>
        </w:r>
      </w:hyperlink>
    </w:p>
    <w:p w14:paraId="6BC514E2" w14:textId="77777777" w:rsidR="00081FEA" w:rsidRDefault="007802BF">
      <w:pPr>
        <w:pStyle w:val="TOC3"/>
        <w:rPr>
          <w:rFonts w:asciiTheme="minorHAnsi" w:eastAsiaTheme="minorEastAsia" w:hAnsiTheme="minorHAnsi" w:cstheme="minorBidi"/>
          <w:iCs w:val="0"/>
          <w:lang w:eastAsia="en-AU"/>
        </w:rPr>
      </w:pPr>
      <w:hyperlink w:anchor="_Toc474949070" w:history="1">
        <w:r w:rsidR="00081FEA" w:rsidRPr="004517D2">
          <w:rPr>
            <w:rStyle w:val="Hyperlink"/>
            <w:rFonts w:cs="Arial"/>
          </w:rPr>
          <w:t>23</w:t>
        </w:r>
        <w:r w:rsidR="00081FEA">
          <w:rPr>
            <w:rFonts w:asciiTheme="minorHAnsi" w:eastAsiaTheme="minorEastAsia" w:hAnsiTheme="minorHAnsi" w:cstheme="minorBidi"/>
            <w:iCs w:val="0"/>
            <w:lang w:eastAsia="en-AU"/>
          </w:rPr>
          <w:tab/>
        </w:r>
        <w:r w:rsidR="00081FEA" w:rsidRPr="004517D2">
          <w:rPr>
            <w:rStyle w:val="Hyperlink"/>
          </w:rPr>
          <w:t>Decision of subcommittee</w:t>
        </w:r>
        <w:r w:rsidR="00081FEA">
          <w:rPr>
            <w:webHidden/>
          </w:rPr>
          <w:tab/>
        </w:r>
        <w:r w:rsidR="00081FEA">
          <w:rPr>
            <w:webHidden/>
          </w:rPr>
          <w:fldChar w:fldCharType="begin"/>
        </w:r>
        <w:r w:rsidR="00081FEA">
          <w:rPr>
            <w:webHidden/>
          </w:rPr>
          <w:instrText xml:space="preserve"> PAGEREF _Toc474949070 \h </w:instrText>
        </w:r>
        <w:r w:rsidR="00081FEA">
          <w:rPr>
            <w:webHidden/>
          </w:rPr>
        </w:r>
        <w:r w:rsidR="00081FEA">
          <w:rPr>
            <w:webHidden/>
          </w:rPr>
          <w:fldChar w:fldCharType="separate"/>
        </w:r>
        <w:r w:rsidR="00D4498D">
          <w:rPr>
            <w:webHidden/>
          </w:rPr>
          <w:t>6</w:t>
        </w:r>
        <w:r w:rsidR="00081FEA">
          <w:rPr>
            <w:webHidden/>
          </w:rPr>
          <w:fldChar w:fldCharType="end"/>
        </w:r>
      </w:hyperlink>
    </w:p>
    <w:p w14:paraId="02BF05AF" w14:textId="77777777" w:rsidR="00081FEA" w:rsidRDefault="007802BF">
      <w:pPr>
        <w:pStyle w:val="TOC3"/>
        <w:rPr>
          <w:rFonts w:asciiTheme="minorHAnsi" w:eastAsiaTheme="minorEastAsia" w:hAnsiTheme="minorHAnsi" w:cstheme="minorBidi"/>
          <w:iCs w:val="0"/>
          <w:lang w:eastAsia="en-AU"/>
        </w:rPr>
      </w:pPr>
      <w:hyperlink w:anchor="_Toc474949071" w:history="1">
        <w:r w:rsidR="00081FEA" w:rsidRPr="004517D2">
          <w:rPr>
            <w:rStyle w:val="Hyperlink"/>
            <w:rFonts w:cs="Arial"/>
          </w:rPr>
          <w:t>24</w:t>
        </w:r>
        <w:r w:rsidR="00081FEA">
          <w:rPr>
            <w:rFonts w:asciiTheme="minorHAnsi" w:eastAsiaTheme="minorEastAsia" w:hAnsiTheme="minorHAnsi" w:cstheme="minorBidi"/>
            <w:iCs w:val="0"/>
            <w:lang w:eastAsia="en-AU"/>
          </w:rPr>
          <w:tab/>
        </w:r>
        <w:r w:rsidR="00081FEA" w:rsidRPr="004517D2">
          <w:rPr>
            <w:rStyle w:val="Hyperlink"/>
          </w:rPr>
          <w:t>Appeal rights</w:t>
        </w:r>
        <w:r w:rsidR="00081FEA">
          <w:rPr>
            <w:webHidden/>
          </w:rPr>
          <w:tab/>
        </w:r>
        <w:r w:rsidR="00081FEA">
          <w:rPr>
            <w:webHidden/>
          </w:rPr>
          <w:fldChar w:fldCharType="begin"/>
        </w:r>
        <w:r w:rsidR="00081FEA">
          <w:rPr>
            <w:webHidden/>
          </w:rPr>
          <w:instrText xml:space="preserve"> PAGEREF _Toc474949071 \h </w:instrText>
        </w:r>
        <w:r w:rsidR="00081FEA">
          <w:rPr>
            <w:webHidden/>
          </w:rPr>
        </w:r>
        <w:r w:rsidR="00081FEA">
          <w:rPr>
            <w:webHidden/>
          </w:rPr>
          <w:fldChar w:fldCharType="separate"/>
        </w:r>
        <w:r w:rsidR="00D4498D">
          <w:rPr>
            <w:webHidden/>
          </w:rPr>
          <w:t>7</w:t>
        </w:r>
        <w:r w:rsidR="00081FEA">
          <w:rPr>
            <w:webHidden/>
          </w:rPr>
          <w:fldChar w:fldCharType="end"/>
        </w:r>
      </w:hyperlink>
    </w:p>
    <w:p w14:paraId="7549CD7B" w14:textId="77777777" w:rsidR="00081FEA" w:rsidRDefault="007802BF">
      <w:pPr>
        <w:pStyle w:val="TOC3"/>
        <w:rPr>
          <w:rFonts w:asciiTheme="minorHAnsi" w:eastAsiaTheme="minorEastAsia" w:hAnsiTheme="minorHAnsi" w:cstheme="minorBidi"/>
          <w:iCs w:val="0"/>
          <w:lang w:eastAsia="en-AU"/>
        </w:rPr>
      </w:pPr>
      <w:hyperlink w:anchor="_Toc474949072" w:history="1">
        <w:r w:rsidR="00081FEA" w:rsidRPr="004517D2">
          <w:rPr>
            <w:rStyle w:val="Hyperlink"/>
            <w:rFonts w:cs="Arial"/>
          </w:rPr>
          <w:t>25</w:t>
        </w:r>
        <w:r w:rsidR="00081FEA">
          <w:rPr>
            <w:rFonts w:asciiTheme="minorHAnsi" w:eastAsiaTheme="minorEastAsia" w:hAnsiTheme="minorHAnsi" w:cstheme="minorBidi"/>
            <w:iCs w:val="0"/>
            <w:lang w:eastAsia="en-AU"/>
          </w:rPr>
          <w:tab/>
        </w:r>
        <w:r w:rsidR="00081FEA" w:rsidRPr="004517D2">
          <w:rPr>
            <w:rStyle w:val="Hyperlink"/>
          </w:rPr>
          <w:t>Conduct of disciplinary appeal meeting</w:t>
        </w:r>
        <w:r w:rsidR="00081FEA">
          <w:rPr>
            <w:webHidden/>
          </w:rPr>
          <w:tab/>
        </w:r>
        <w:r w:rsidR="00081FEA">
          <w:rPr>
            <w:webHidden/>
          </w:rPr>
          <w:fldChar w:fldCharType="begin"/>
        </w:r>
        <w:r w:rsidR="00081FEA">
          <w:rPr>
            <w:webHidden/>
          </w:rPr>
          <w:instrText xml:space="preserve"> PAGEREF _Toc474949072 \h </w:instrText>
        </w:r>
        <w:r w:rsidR="00081FEA">
          <w:rPr>
            <w:webHidden/>
          </w:rPr>
        </w:r>
        <w:r w:rsidR="00081FEA">
          <w:rPr>
            <w:webHidden/>
          </w:rPr>
          <w:fldChar w:fldCharType="separate"/>
        </w:r>
        <w:r w:rsidR="00D4498D">
          <w:rPr>
            <w:webHidden/>
          </w:rPr>
          <w:t>7</w:t>
        </w:r>
        <w:r w:rsidR="00081FEA">
          <w:rPr>
            <w:webHidden/>
          </w:rPr>
          <w:fldChar w:fldCharType="end"/>
        </w:r>
      </w:hyperlink>
    </w:p>
    <w:p w14:paraId="2B5CEFC2" w14:textId="77777777" w:rsidR="00081FEA" w:rsidRDefault="007802BF">
      <w:pPr>
        <w:pStyle w:val="TOC2"/>
        <w:rPr>
          <w:rFonts w:asciiTheme="minorHAnsi" w:eastAsiaTheme="minorEastAsia" w:hAnsiTheme="minorHAnsi" w:cstheme="minorBidi"/>
          <w:b w:val="0"/>
          <w:smallCaps w:val="0"/>
          <w:lang w:eastAsia="en-AU"/>
        </w:rPr>
      </w:pPr>
      <w:hyperlink w:anchor="_Toc474949073" w:history="1">
        <w:r w:rsidR="00081FEA" w:rsidRPr="004517D2">
          <w:rPr>
            <w:rStyle w:val="Hyperlink"/>
          </w:rPr>
          <w:t>Division 3 — Grievance procedure</w:t>
        </w:r>
        <w:r w:rsidR="00081FEA">
          <w:rPr>
            <w:webHidden/>
          </w:rPr>
          <w:tab/>
        </w:r>
        <w:r w:rsidR="00081FEA">
          <w:rPr>
            <w:webHidden/>
          </w:rPr>
          <w:fldChar w:fldCharType="begin"/>
        </w:r>
        <w:r w:rsidR="00081FEA">
          <w:rPr>
            <w:webHidden/>
          </w:rPr>
          <w:instrText xml:space="preserve"> PAGEREF _Toc474949073 \h </w:instrText>
        </w:r>
        <w:r w:rsidR="00081FEA">
          <w:rPr>
            <w:webHidden/>
          </w:rPr>
        </w:r>
        <w:r w:rsidR="00081FEA">
          <w:rPr>
            <w:webHidden/>
          </w:rPr>
          <w:fldChar w:fldCharType="separate"/>
        </w:r>
        <w:r w:rsidR="00D4498D">
          <w:rPr>
            <w:webHidden/>
          </w:rPr>
          <w:t>8</w:t>
        </w:r>
        <w:r w:rsidR="00081FEA">
          <w:rPr>
            <w:webHidden/>
          </w:rPr>
          <w:fldChar w:fldCharType="end"/>
        </w:r>
      </w:hyperlink>
    </w:p>
    <w:p w14:paraId="2766AAA3" w14:textId="77777777" w:rsidR="00081FEA" w:rsidRDefault="007802BF">
      <w:pPr>
        <w:pStyle w:val="TOC3"/>
        <w:rPr>
          <w:rFonts w:asciiTheme="minorHAnsi" w:eastAsiaTheme="minorEastAsia" w:hAnsiTheme="minorHAnsi" w:cstheme="minorBidi"/>
          <w:iCs w:val="0"/>
          <w:lang w:eastAsia="en-AU"/>
        </w:rPr>
      </w:pPr>
      <w:hyperlink w:anchor="_Toc474949074" w:history="1">
        <w:r w:rsidR="00081FEA" w:rsidRPr="004517D2">
          <w:rPr>
            <w:rStyle w:val="Hyperlink"/>
            <w:rFonts w:cs="Arial"/>
          </w:rPr>
          <w:t>26</w:t>
        </w:r>
        <w:r w:rsidR="00081FEA">
          <w:rPr>
            <w:rFonts w:asciiTheme="minorHAnsi" w:eastAsiaTheme="minorEastAsia" w:hAnsiTheme="minorHAnsi" w:cstheme="minorBidi"/>
            <w:iCs w:val="0"/>
            <w:lang w:eastAsia="en-AU"/>
          </w:rPr>
          <w:tab/>
        </w:r>
        <w:r w:rsidR="00081FEA" w:rsidRPr="004517D2">
          <w:rPr>
            <w:rStyle w:val="Hyperlink"/>
          </w:rPr>
          <w:t>Application</w:t>
        </w:r>
        <w:r w:rsidR="00081FEA">
          <w:rPr>
            <w:webHidden/>
          </w:rPr>
          <w:tab/>
        </w:r>
        <w:r w:rsidR="00081FEA">
          <w:rPr>
            <w:webHidden/>
          </w:rPr>
          <w:fldChar w:fldCharType="begin"/>
        </w:r>
        <w:r w:rsidR="00081FEA">
          <w:rPr>
            <w:webHidden/>
          </w:rPr>
          <w:instrText xml:space="preserve"> PAGEREF _Toc474949074 \h </w:instrText>
        </w:r>
        <w:r w:rsidR="00081FEA">
          <w:rPr>
            <w:webHidden/>
          </w:rPr>
        </w:r>
        <w:r w:rsidR="00081FEA">
          <w:rPr>
            <w:webHidden/>
          </w:rPr>
          <w:fldChar w:fldCharType="separate"/>
        </w:r>
        <w:r w:rsidR="00D4498D">
          <w:rPr>
            <w:webHidden/>
          </w:rPr>
          <w:t>8</w:t>
        </w:r>
        <w:r w:rsidR="00081FEA">
          <w:rPr>
            <w:webHidden/>
          </w:rPr>
          <w:fldChar w:fldCharType="end"/>
        </w:r>
      </w:hyperlink>
    </w:p>
    <w:p w14:paraId="28ACFBCB" w14:textId="77777777" w:rsidR="00081FEA" w:rsidRDefault="007802BF">
      <w:pPr>
        <w:pStyle w:val="TOC3"/>
        <w:rPr>
          <w:rFonts w:asciiTheme="minorHAnsi" w:eastAsiaTheme="minorEastAsia" w:hAnsiTheme="minorHAnsi" w:cstheme="minorBidi"/>
          <w:iCs w:val="0"/>
          <w:lang w:eastAsia="en-AU"/>
        </w:rPr>
      </w:pPr>
      <w:hyperlink w:anchor="_Toc474949075" w:history="1">
        <w:r w:rsidR="00081FEA" w:rsidRPr="004517D2">
          <w:rPr>
            <w:rStyle w:val="Hyperlink"/>
            <w:rFonts w:cs="Arial"/>
          </w:rPr>
          <w:t>27</w:t>
        </w:r>
        <w:r w:rsidR="00081FEA">
          <w:rPr>
            <w:rFonts w:asciiTheme="minorHAnsi" w:eastAsiaTheme="minorEastAsia" w:hAnsiTheme="minorHAnsi" w:cstheme="minorBidi"/>
            <w:iCs w:val="0"/>
            <w:lang w:eastAsia="en-AU"/>
          </w:rPr>
          <w:tab/>
        </w:r>
        <w:r w:rsidR="00081FEA" w:rsidRPr="004517D2">
          <w:rPr>
            <w:rStyle w:val="Hyperlink"/>
          </w:rPr>
          <w:t>Parties must attempt to resolve the dispute</w:t>
        </w:r>
        <w:r w:rsidR="00081FEA">
          <w:rPr>
            <w:webHidden/>
          </w:rPr>
          <w:tab/>
        </w:r>
        <w:r w:rsidR="00081FEA">
          <w:rPr>
            <w:webHidden/>
          </w:rPr>
          <w:fldChar w:fldCharType="begin"/>
        </w:r>
        <w:r w:rsidR="00081FEA">
          <w:rPr>
            <w:webHidden/>
          </w:rPr>
          <w:instrText xml:space="preserve"> PAGEREF _Toc474949075 \h </w:instrText>
        </w:r>
        <w:r w:rsidR="00081FEA">
          <w:rPr>
            <w:webHidden/>
          </w:rPr>
        </w:r>
        <w:r w:rsidR="00081FEA">
          <w:rPr>
            <w:webHidden/>
          </w:rPr>
          <w:fldChar w:fldCharType="separate"/>
        </w:r>
        <w:r w:rsidR="00D4498D">
          <w:rPr>
            <w:webHidden/>
          </w:rPr>
          <w:t>9</w:t>
        </w:r>
        <w:r w:rsidR="00081FEA">
          <w:rPr>
            <w:webHidden/>
          </w:rPr>
          <w:fldChar w:fldCharType="end"/>
        </w:r>
      </w:hyperlink>
    </w:p>
    <w:p w14:paraId="0F4466A7" w14:textId="77777777" w:rsidR="00081FEA" w:rsidRDefault="007802BF">
      <w:pPr>
        <w:pStyle w:val="TOC3"/>
        <w:rPr>
          <w:rFonts w:asciiTheme="minorHAnsi" w:eastAsiaTheme="minorEastAsia" w:hAnsiTheme="minorHAnsi" w:cstheme="minorBidi"/>
          <w:iCs w:val="0"/>
          <w:lang w:eastAsia="en-AU"/>
        </w:rPr>
      </w:pPr>
      <w:hyperlink w:anchor="_Toc474949076" w:history="1">
        <w:r w:rsidR="00081FEA" w:rsidRPr="004517D2">
          <w:rPr>
            <w:rStyle w:val="Hyperlink"/>
            <w:rFonts w:cs="Arial"/>
          </w:rPr>
          <w:t>28</w:t>
        </w:r>
        <w:r w:rsidR="00081FEA">
          <w:rPr>
            <w:rFonts w:asciiTheme="minorHAnsi" w:eastAsiaTheme="minorEastAsia" w:hAnsiTheme="minorHAnsi" w:cstheme="minorBidi"/>
            <w:iCs w:val="0"/>
            <w:lang w:eastAsia="en-AU"/>
          </w:rPr>
          <w:tab/>
        </w:r>
        <w:r w:rsidR="00081FEA" w:rsidRPr="004517D2">
          <w:rPr>
            <w:rStyle w:val="Hyperlink"/>
          </w:rPr>
          <w:t>Appointment of mediator</w:t>
        </w:r>
        <w:r w:rsidR="00081FEA">
          <w:rPr>
            <w:webHidden/>
          </w:rPr>
          <w:tab/>
        </w:r>
        <w:r w:rsidR="00081FEA">
          <w:rPr>
            <w:webHidden/>
          </w:rPr>
          <w:fldChar w:fldCharType="begin"/>
        </w:r>
        <w:r w:rsidR="00081FEA">
          <w:rPr>
            <w:webHidden/>
          </w:rPr>
          <w:instrText xml:space="preserve"> PAGEREF _Toc474949076 \h </w:instrText>
        </w:r>
        <w:r w:rsidR="00081FEA">
          <w:rPr>
            <w:webHidden/>
          </w:rPr>
        </w:r>
        <w:r w:rsidR="00081FEA">
          <w:rPr>
            <w:webHidden/>
          </w:rPr>
          <w:fldChar w:fldCharType="separate"/>
        </w:r>
        <w:r w:rsidR="00D4498D">
          <w:rPr>
            <w:webHidden/>
          </w:rPr>
          <w:t>9</w:t>
        </w:r>
        <w:r w:rsidR="00081FEA">
          <w:rPr>
            <w:webHidden/>
          </w:rPr>
          <w:fldChar w:fldCharType="end"/>
        </w:r>
      </w:hyperlink>
    </w:p>
    <w:p w14:paraId="4E22C838" w14:textId="77777777" w:rsidR="00081FEA" w:rsidRDefault="007802BF">
      <w:pPr>
        <w:pStyle w:val="TOC3"/>
        <w:rPr>
          <w:rFonts w:asciiTheme="minorHAnsi" w:eastAsiaTheme="minorEastAsia" w:hAnsiTheme="minorHAnsi" w:cstheme="minorBidi"/>
          <w:iCs w:val="0"/>
          <w:lang w:eastAsia="en-AU"/>
        </w:rPr>
      </w:pPr>
      <w:hyperlink w:anchor="_Toc474949077" w:history="1">
        <w:r w:rsidR="00081FEA" w:rsidRPr="004517D2">
          <w:rPr>
            <w:rStyle w:val="Hyperlink"/>
            <w:rFonts w:cs="Arial"/>
          </w:rPr>
          <w:t>29</w:t>
        </w:r>
        <w:r w:rsidR="00081FEA">
          <w:rPr>
            <w:rFonts w:asciiTheme="minorHAnsi" w:eastAsiaTheme="minorEastAsia" w:hAnsiTheme="minorHAnsi" w:cstheme="minorBidi"/>
            <w:iCs w:val="0"/>
            <w:lang w:eastAsia="en-AU"/>
          </w:rPr>
          <w:tab/>
        </w:r>
        <w:r w:rsidR="00081FEA" w:rsidRPr="004517D2">
          <w:rPr>
            <w:rStyle w:val="Hyperlink"/>
          </w:rPr>
          <w:t>Mediation process</w:t>
        </w:r>
        <w:r w:rsidR="00081FEA">
          <w:rPr>
            <w:webHidden/>
          </w:rPr>
          <w:tab/>
        </w:r>
        <w:r w:rsidR="00081FEA">
          <w:rPr>
            <w:webHidden/>
          </w:rPr>
          <w:fldChar w:fldCharType="begin"/>
        </w:r>
        <w:r w:rsidR="00081FEA">
          <w:rPr>
            <w:webHidden/>
          </w:rPr>
          <w:instrText xml:space="preserve"> PAGEREF _Toc474949077 \h </w:instrText>
        </w:r>
        <w:r w:rsidR="00081FEA">
          <w:rPr>
            <w:webHidden/>
          </w:rPr>
        </w:r>
        <w:r w:rsidR="00081FEA">
          <w:rPr>
            <w:webHidden/>
          </w:rPr>
          <w:fldChar w:fldCharType="separate"/>
        </w:r>
        <w:r w:rsidR="00D4498D">
          <w:rPr>
            <w:webHidden/>
          </w:rPr>
          <w:t>9</w:t>
        </w:r>
        <w:r w:rsidR="00081FEA">
          <w:rPr>
            <w:webHidden/>
          </w:rPr>
          <w:fldChar w:fldCharType="end"/>
        </w:r>
      </w:hyperlink>
    </w:p>
    <w:p w14:paraId="2767E4FC" w14:textId="77777777" w:rsidR="00081FEA" w:rsidRDefault="007802BF">
      <w:pPr>
        <w:pStyle w:val="TOC3"/>
        <w:rPr>
          <w:rFonts w:asciiTheme="minorHAnsi" w:eastAsiaTheme="minorEastAsia" w:hAnsiTheme="minorHAnsi" w:cstheme="minorBidi"/>
          <w:iCs w:val="0"/>
          <w:lang w:eastAsia="en-AU"/>
        </w:rPr>
      </w:pPr>
      <w:hyperlink w:anchor="_Toc474949078" w:history="1">
        <w:r w:rsidR="00081FEA" w:rsidRPr="004517D2">
          <w:rPr>
            <w:rStyle w:val="Hyperlink"/>
            <w:rFonts w:cs="Arial"/>
          </w:rPr>
          <w:t>30</w:t>
        </w:r>
        <w:r w:rsidR="00081FEA">
          <w:rPr>
            <w:rFonts w:asciiTheme="minorHAnsi" w:eastAsiaTheme="minorEastAsia" w:hAnsiTheme="minorHAnsi" w:cstheme="minorBidi"/>
            <w:iCs w:val="0"/>
            <w:lang w:eastAsia="en-AU"/>
          </w:rPr>
          <w:tab/>
        </w:r>
        <w:r w:rsidR="00081FEA" w:rsidRPr="004517D2">
          <w:rPr>
            <w:rStyle w:val="Hyperlink"/>
          </w:rPr>
          <w:t>Failure to resolve dispute by mediation</w:t>
        </w:r>
        <w:r w:rsidR="00081FEA">
          <w:rPr>
            <w:webHidden/>
          </w:rPr>
          <w:tab/>
        </w:r>
        <w:r w:rsidR="00081FEA">
          <w:rPr>
            <w:webHidden/>
          </w:rPr>
          <w:fldChar w:fldCharType="begin"/>
        </w:r>
        <w:r w:rsidR="00081FEA">
          <w:rPr>
            <w:webHidden/>
          </w:rPr>
          <w:instrText xml:space="preserve"> PAGEREF _Toc474949078 \h </w:instrText>
        </w:r>
        <w:r w:rsidR="00081FEA">
          <w:rPr>
            <w:webHidden/>
          </w:rPr>
        </w:r>
        <w:r w:rsidR="00081FEA">
          <w:rPr>
            <w:webHidden/>
          </w:rPr>
          <w:fldChar w:fldCharType="separate"/>
        </w:r>
        <w:r w:rsidR="00D4498D">
          <w:rPr>
            <w:webHidden/>
          </w:rPr>
          <w:t>9</w:t>
        </w:r>
        <w:r w:rsidR="00081FEA">
          <w:rPr>
            <w:webHidden/>
          </w:rPr>
          <w:fldChar w:fldCharType="end"/>
        </w:r>
      </w:hyperlink>
    </w:p>
    <w:p w14:paraId="57C86CD0" w14:textId="77777777" w:rsidR="00081FEA" w:rsidRDefault="007802BF">
      <w:pPr>
        <w:pStyle w:val="TOC1"/>
        <w:rPr>
          <w:rFonts w:asciiTheme="minorHAnsi" w:eastAsiaTheme="minorEastAsia" w:hAnsiTheme="minorHAnsi" w:cstheme="minorBidi"/>
          <w:b w:val="0"/>
          <w:bCs w:val="0"/>
          <w:szCs w:val="24"/>
          <w:lang w:eastAsia="en-AU"/>
        </w:rPr>
      </w:pPr>
      <w:hyperlink w:anchor="_Toc474949079" w:history="1">
        <w:r w:rsidR="00081FEA" w:rsidRPr="004517D2">
          <w:rPr>
            <w:rStyle w:val="Hyperlink"/>
          </w:rPr>
          <w:t>PART 4 — GENERAL MEETINGS OF THE CLUB</w:t>
        </w:r>
        <w:r w:rsidR="00081FEA">
          <w:rPr>
            <w:webHidden/>
          </w:rPr>
          <w:tab/>
        </w:r>
        <w:r w:rsidR="00081FEA">
          <w:rPr>
            <w:webHidden/>
          </w:rPr>
          <w:fldChar w:fldCharType="begin"/>
        </w:r>
        <w:r w:rsidR="00081FEA">
          <w:rPr>
            <w:webHidden/>
          </w:rPr>
          <w:instrText xml:space="preserve"> PAGEREF _Toc474949079 \h </w:instrText>
        </w:r>
        <w:r w:rsidR="00081FEA">
          <w:rPr>
            <w:webHidden/>
          </w:rPr>
        </w:r>
        <w:r w:rsidR="00081FEA">
          <w:rPr>
            <w:webHidden/>
          </w:rPr>
          <w:fldChar w:fldCharType="separate"/>
        </w:r>
        <w:r w:rsidR="00D4498D">
          <w:rPr>
            <w:webHidden/>
          </w:rPr>
          <w:t>10</w:t>
        </w:r>
        <w:r w:rsidR="00081FEA">
          <w:rPr>
            <w:webHidden/>
          </w:rPr>
          <w:fldChar w:fldCharType="end"/>
        </w:r>
      </w:hyperlink>
    </w:p>
    <w:p w14:paraId="3F035C87" w14:textId="77777777" w:rsidR="00081FEA" w:rsidRDefault="007802BF">
      <w:pPr>
        <w:pStyle w:val="TOC3"/>
        <w:rPr>
          <w:rFonts w:asciiTheme="minorHAnsi" w:eastAsiaTheme="minorEastAsia" w:hAnsiTheme="minorHAnsi" w:cstheme="minorBidi"/>
          <w:iCs w:val="0"/>
          <w:lang w:eastAsia="en-AU"/>
        </w:rPr>
      </w:pPr>
      <w:hyperlink w:anchor="_Toc474949080" w:history="1">
        <w:r w:rsidR="00081FEA" w:rsidRPr="004517D2">
          <w:rPr>
            <w:rStyle w:val="Hyperlink"/>
            <w:rFonts w:cs="Arial"/>
          </w:rPr>
          <w:t>31</w:t>
        </w:r>
        <w:r w:rsidR="00081FEA">
          <w:rPr>
            <w:rFonts w:asciiTheme="minorHAnsi" w:eastAsiaTheme="minorEastAsia" w:hAnsiTheme="minorHAnsi" w:cstheme="minorBidi"/>
            <w:iCs w:val="0"/>
            <w:lang w:eastAsia="en-AU"/>
          </w:rPr>
          <w:tab/>
        </w:r>
        <w:r w:rsidR="00081FEA" w:rsidRPr="004517D2">
          <w:rPr>
            <w:rStyle w:val="Hyperlink"/>
          </w:rPr>
          <w:t>Chairperson</w:t>
        </w:r>
        <w:r w:rsidR="00081FEA">
          <w:rPr>
            <w:webHidden/>
          </w:rPr>
          <w:tab/>
        </w:r>
        <w:r w:rsidR="00081FEA">
          <w:rPr>
            <w:webHidden/>
          </w:rPr>
          <w:fldChar w:fldCharType="begin"/>
        </w:r>
        <w:r w:rsidR="00081FEA">
          <w:rPr>
            <w:webHidden/>
          </w:rPr>
          <w:instrText xml:space="preserve"> PAGEREF _Toc474949080 \h </w:instrText>
        </w:r>
        <w:r w:rsidR="00081FEA">
          <w:rPr>
            <w:webHidden/>
          </w:rPr>
        </w:r>
        <w:r w:rsidR="00081FEA">
          <w:rPr>
            <w:webHidden/>
          </w:rPr>
          <w:fldChar w:fldCharType="separate"/>
        </w:r>
        <w:r w:rsidR="00D4498D">
          <w:rPr>
            <w:webHidden/>
          </w:rPr>
          <w:t>10</w:t>
        </w:r>
        <w:r w:rsidR="00081FEA">
          <w:rPr>
            <w:webHidden/>
          </w:rPr>
          <w:fldChar w:fldCharType="end"/>
        </w:r>
      </w:hyperlink>
    </w:p>
    <w:p w14:paraId="7F016F45" w14:textId="77777777" w:rsidR="00081FEA" w:rsidRDefault="007802BF">
      <w:pPr>
        <w:pStyle w:val="TOC3"/>
        <w:rPr>
          <w:rFonts w:asciiTheme="minorHAnsi" w:eastAsiaTheme="minorEastAsia" w:hAnsiTheme="minorHAnsi" w:cstheme="minorBidi"/>
          <w:iCs w:val="0"/>
          <w:lang w:eastAsia="en-AU"/>
        </w:rPr>
      </w:pPr>
      <w:hyperlink w:anchor="_Toc474949081" w:history="1">
        <w:r w:rsidR="00081FEA" w:rsidRPr="004517D2">
          <w:rPr>
            <w:rStyle w:val="Hyperlink"/>
            <w:rFonts w:cs="Arial"/>
          </w:rPr>
          <w:t>32</w:t>
        </w:r>
        <w:r w:rsidR="00081FEA">
          <w:rPr>
            <w:rFonts w:asciiTheme="minorHAnsi" w:eastAsiaTheme="minorEastAsia" w:hAnsiTheme="minorHAnsi" w:cstheme="minorBidi"/>
            <w:iCs w:val="0"/>
            <w:lang w:eastAsia="en-AU"/>
          </w:rPr>
          <w:tab/>
        </w:r>
        <w:r w:rsidR="00081FEA" w:rsidRPr="004517D2">
          <w:rPr>
            <w:rStyle w:val="Hyperlink"/>
          </w:rPr>
          <w:t>Annual general meetings</w:t>
        </w:r>
        <w:r w:rsidR="00081FEA">
          <w:rPr>
            <w:webHidden/>
          </w:rPr>
          <w:tab/>
        </w:r>
        <w:r w:rsidR="00081FEA">
          <w:rPr>
            <w:webHidden/>
          </w:rPr>
          <w:fldChar w:fldCharType="begin"/>
        </w:r>
        <w:r w:rsidR="00081FEA">
          <w:rPr>
            <w:webHidden/>
          </w:rPr>
          <w:instrText xml:space="preserve"> PAGEREF _Toc474949081 \h </w:instrText>
        </w:r>
        <w:r w:rsidR="00081FEA">
          <w:rPr>
            <w:webHidden/>
          </w:rPr>
        </w:r>
        <w:r w:rsidR="00081FEA">
          <w:rPr>
            <w:webHidden/>
          </w:rPr>
          <w:fldChar w:fldCharType="separate"/>
        </w:r>
        <w:r w:rsidR="00D4498D">
          <w:rPr>
            <w:webHidden/>
          </w:rPr>
          <w:t>10</w:t>
        </w:r>
        <w:r w:rsidR="00081FEA">
          <w:rPr>
            <w:webHidden/>
          </w:rPr>
          <w:fldChar w:fldCharType="end"/>
        </w:r>
      </w:hyperlink>
    </w:p>
    <w:p w14:paraId="7516AE29" w14:textId="77777777" w:rsidR="00081FEA" w:rsidRDefault="007802BF">
      <w:pPr>
        <w:pStyle w:val="TOC4"/>
        <w:rPr>
          <w:rFonts w:asciiTheme="minorHAnsi" w:eastAsiaTheme="minorEastAsia" w:hAnsiTheme="minorHAnsi" w:cstheme="minorBidi"/>
          <w:iCs w:val="0"/>
          <w:lang w:eastAsia="en-AU"/>
        </w:rPr>
      </w:pPr>
      <w:hyperlink w:anchor="_Toc474949082" w:history="1">
        <w:r w:rsidR="00081FEA" w:rsidRPr="004517D2">
          <w:rPr>
            <w:rStyle w:val="Hyperlink"/>
            <w:rFonts w:cs="Arial"/>
          </w:rPr>
          <w:t>32A</w:t>
        </w:r>
        <w:r w:rsidR="00081FEA">
          <w:rPr>
            <w:rFonts w:asciiTheme="minorHAnsi" w:eastAsiaTheme="minorEastAsia" w:hAnsiTheme="minorHAnsi" w:cstheme="minorBidi"/>
            <w:iCs w:val="0"/>
            <w:lang w:eastAsia="en-AU"/>
          </w:rPr>
          <w:tab/>
        </w:r>
        <w:r w:rsidR="00081FEA" w:rsidRPr="004517D2">
          <w:rPr>
            <w:rStyle w:val="Hyperlink"/>
          </w:rPr>
          <w:t>Ordinary general meetings</w:t>
        </w:r>
        <w:r w:rsidR="00081FEA">
          <w:rPr>
            <w:webHidden/>
          </w:rPr>
          <w:tab/>
        </w:r>
        <w:r w:rsidR="00081FEA">
          <w:rPr>
            <w:webHidden/>
          </w:rPr>
          <w:fldChar w:fldCharType="begin"/>
        </w:r>
        <w:r w:rsidR="00081FEA">
          <w:rPr>
            <w:webHidden/>
          </w:rPr>
          <w:instrText xml:space="preserve"> PAGEREF _Toc474949082 \h </w:instrText>
        </w:r>
        <w:r w:rsidR="00081FEA">
          <w:rPr>
            <w:webHidden/>
          </w:rPr>
        </w:r>
        <w:r w:rsidR="00081FEA">
          <w:rPr>
            <w:webHidden/>
          </w:rPr>
          <w:fldChar w:fldCharType="separate"/>
        </w:r>
        <w:r w:rsidR="00D4498D">
          <w:rPr>
            <w:webHidden/>
          </w:rPr>
          <w:t>10</w:t>
        </w:r>
        <w:r w:rsidR="00081FEA">
          <w:rPr>
            <w:webHidden/>
          </w:rPr>
          <w:fldChar w:fldCharType="end"/>
        </w:r>
      </w:hyperlink>
    </w:p>
    <w:p w14:paraId="02246418" w14:textId="77777777" w:rsidR="00081FEA" w:rsidRDefault="007802BF">
      <w:pPr>
        <w:pStyle w:val="TOC3"/>
        <w:rPr>
          <w:rFonts w:asciiTheme="minorHAnsi" w:eastAsiaTheme="minorEastAsia" w:hAnsiTheme="minorHAnsi" w:cstheme="minorBidi"/>
          <w:iCs w:val="0"/>
          <w:lang w:eastAsia="en-AU"/>
        </w:rPr>
      </w:pPr>
      <w:hyperlink w:anchor="_Toc474949083" w:history="1">
        <w:r w:rsidR="00081FEA" w:rsidRPr="004517D2">
          <w:rPr>
            <w:rStyle w:val="Hyperlink"/>
            <w:rFonts w:cs="Arial"/>
          </w:rPr>
          <w:t>33</w:t>
        </w:r>
        <w:r w:rsidR="00081FEA">
          <w:rPr>
            <w:rFonts w:asciiTheme="minorHAnsi" w:eastAsiaTheme="minorEastAsia" w:hAnsiTheme="minorHAnsi" w:cstheme="minorBidi"/>
            <w:iCs w:val="0"/>
            <w:lang w:eastAsia="en-AU"/>
          </w:rPr>
          <w:tab/>
        </w:r>
        <w:r w:rsidR="00081FEA" w:rsidRPr="004517D2">
          <w:rPr>
            <w:rStyle w:val="Hyperlink"/>
          </w:rPr>
          <w:t>Extraordinary general meetings</w:t>
        </w:r>
        <w:r w:rsidR="00081FEA">
          <w:rPr>
            <w:webHidden/>
          </w:rPr>
          <w:tab/>
        </w:r>
        <w:r w:rsidR="00081FEA">
          <w:rPr>
            <w:webHidden/>
          </w:rPr>
          <w:fldChar w:fldCharType="begin"/>
        </w:r>
        <w:r w:rsidR="00081FEA">
          <w:rPr>
            <w:webHidden/>
          </w:rPr>
          <w:instrText xml:space="preserve"> PAGEREF _Toc474949083 \h </w:instrText>
        </w:r>
        <w:r w:rsidR="00081FEA">
          <w:rPr>
            <w:webHidden/>
          </w:rPr>
        </w:r>
        <w:r w:rsidR="00081FEA">
          <w:rPr>
            <w:webHidden/>
          </w:rPr>
          <w:fldChar w:fldCharType="separate"/>
        </w:r>
        <w:r w:rsidR="00D4498D">
          <w:rPr>
            <w:webHidden/>
          </w:rPr>
          <w:t>10</w:t>
        </w:r>
        <w:r w:rsidR="00081FEA">
          <w:rPr>
            <w:webHidden/>
          </w:rPr>
          <w:fldChar w:fldCharType="end"/>
        </w:r>
      </w:hyperlink>
    </w:p>
    <w:p w14:paraId="4920904F" w14:textId="77777777" w:rsidR="00081FEA" w:rsidRDefault="007802BF">
      <w:pPr>
        <w:pStyle w:val="TOC3"/>
        <w:rPr>
          <w:rFonts w:asciiTheme="minorHAnsi" w:eastAsiaTheme="minorEastAsia" w:hAnsiTheme="minorHAnsi" w:cstheme="minorBidi"/>
          <w:iCs w:val="0"/>
          <w:lang w:eastAsia="en-AU"/>
        </w:rPr>
      </w:pPr>
      <w:hyperlink w:anchor="_Toc474949084" w:history="1">
        <w:r w:rsidR="00081FEA" w:rsidRPr="004517D2">
          <w:rPr>
            <w:rStyle w:val="Hyperlink"/>
            <w:rFonts w:cs="Arial"/>
          </w:rPr>
          <w:t>34</w:t>
        </w:r>
        <w:r w:rsidR="00081FEA">
          <w:rPr>
            <w:rFonts w:asciiTheme="minorHAnsi" w:eastAsiaTheme="minorEastAsia" w:hAnsiTheme="minorHAnsi" w:cstheme="minorBidi"/>
            <w:iCs w:val="0"/>
            <w:lang w:eastAsia="en-AU"/>
          </w:rPr>
          <w:tab/>
        </w:r>
        <w:r w:rsidR="00081FEA" w:rsidRPr="004517D2">
          <w:rPr>
            <w:rStyle w:val="Hyperlink"/>
          </w:rPr>
          <w:t>Extraordinary general meeting held at request of members</w:t>
        </w:r>
        <w:r w:rsidR="00081FEA">
          <w:rPr>
            <w:webHidden/>
          </w:rPr>
          <w:tab/>
        </w:r>
        <w:r w:rsidR="00081FEA">
          <w:rPr>
            <w:webHidden/>
          </w:rPr>
          <w:fldChar w:fldCharType="begin"/>
        </w:r>
        <w:r w:rsidR="00081FEA">
          <w:rPr>
            <w:webHidden/>
          </w:rPr>
          <w:instrText xml:space="preserve"> PAGEREF _Toc474949084 \h </w:instrText>
        </w:r>
        <w:r w:rsidR="00081FEA">
          <w:rPr>
            <w:webHidden/>
          </w:rPr>
        </w:r>
        <w:r w:rsidR="00081FEA">
          <w:rPr>
            <w:webHidden/>
          </w:rPr>
          <w:fldChar w:fldCharType="separate"/>
        </w:r>
        <w:r w:rsidR="00D4498D">
          <w:rPr>
            <w:webHidden/>
          </w:rPr>
          <w:t>11</w:t>
        </w:r>
        <w:r w:rsidR="00081FEA">
          <w:rPr>
            <w:webHidden/>
          </w:rPr>
          <w:fldChar w:fldCharType="end"/>
        </w:r>
      </w:hyperlink>
    </w:p>
    <w:p w14:paraId="014D0B42" w14:textId="77777777" w:rsidR="00081FEA" w:rsidRDefault="007802BF">
      <w:pPr>
        <w:pStyle w:val="TOC3"/>
        <w:rPr>
          <w:rFonts w:asciiTheme="minorHAnsi" w:eastAsiaTheme="minorEastAsia" w:hAnsiTheme="minorHAnsi" w:cstheme="minorBidi"/>
          <w:iCs w:val="0"/>
          <w:lang w:eastAsia="en-AU"/>
        </w:rPr>
      </w:pPr>
      <w:hyperlink w:anchor="_Toc474949085" w:history="1">
        <w:r w:rsidR="00081FEA" w:rsidRPr="004517D2">
          <w:rPr>
            <w:rStyle w:val="Hyperlink"/>
            <w:rFonts w:cs="Arial"/>
          </w:rPr>
          <w:t>35</w:t>
        </w:r>
        <w:r w:rsidR="00081FEA">
          <w:rPr>
            <w:rFonts w:asciiTheme="minorHAnsi" w:eastAsiaTheme="minorEastAsia" w:hAnsiTheme="minorHAnsi" w:cstheme="minorBidi"/>
            <w:iCs w:val="0"/>
            <w:lang w:eastAsia="en-AU"/>
          </w:rPr>
          <w:tab/>
        </w:r>
        <w:r w:rsidR="00081FEA" w:rsidRPr="004517D2">
          <w:rPr>
            <w:rStyle w:val="Hyperlink"/>
          </w:rPr>
          <w:t>Notice of general meetings</w:t>
        </w:r>
        <w:r w:rsidR="00081FEA">
          <w:rPr>
            <w:webHidden/>
          </w:rPr>
          <w:tab/>
        </w:r>
        <w:r w:rsidR="00081FEA">
          <w:rPr>
            <w:webHidden/>
          </w:rPr>
          <w:fldChar w:fldCharType="begin"/>
        </w:r>
        <w:r w:rsidR="00081FEA">
          <w:rPr>
            <w:webHidden/>
          </w:rPr>
          <w:instrText xml:space="preserve"> PAGEREF _Toc474949085 \h </w:instrText>
        </w:r>
        <w:r w:rsidR="00081FEA">
          <w:rPr>
            <w:webHidden/>
          </w:rPr>
        </w:r>
        <w:r w:rsidR="00081FEA">
          <w:rPr>
            <w:webHidden/>
          </w:rPr>
          <w:fldChar w:fldCharType="separate"/>
        </w:r>
        <w:r w:rsidR="00D4498D">
          <w:rPr>
            <w:webHidden/>
          </w:rPr>
          <w:t>11</w:t>
        </w:r>
        <w:r w:rsidR="00081FEA">
          <w:rPr>
            <w:webHidden/>
          </w:rPr>
          <w:fldChar w:fldCharType="end"/>
        </w:r>
      </w:hyperlink>
    </w:p>
    <w:p w14:paraId="03B5A451" w14:textId="77777777" w:rsidR="00081FEA" w:rsidRDefault="007802BF">
      <w:pPr>
        <w:pStyle w:val="TOC3"/>
        <w:rPr>
          <w:rFonts w:asciiTheme="minorHAnsi" w:eastAsiaTheme="minorEastAsia" w:hAnsiTheme="minorHAnsi" w:cstheme="minorBidi"/>
          <w:iCs w:val="0"/>
          <w:lang w:eastAsia="en-AU"/>
        </w:rPr>
      </w:pPr>
      <w:hyperlink w:anchor="_Toc474949086" w:history="1">
        <w:r w:rsidR="00081FEA" w:rsidRPr="004517D2">
          <w:rPr>
            <w:rStyle w:val="Hyperlink"/>
            <w:rFonts w:cs="Arial"/>
          </w:rPr>
          <w:t>36</w:t>
        </w:r>
        <w:r w:rsidR="00081FEA">
          <w:rPr>
            <w:rFonts w:asciiTheme="minorHAnsi" w:eastAsiaTheme="minorEastAsia" w:hAnsiTheme="minorHAnsi" w:cstheme="minorBidi"/>
            <w:iCs w:val="0"/>
            <w:lang w:eastAsia="en-AU"/>
          </w:rPr>
          <w:tab/>
        </w:r>
        <w:r w:rsidR="00081FEA" w:rsidRPr="004517D2">
          <w:rPr>
            <w:rStyle w:val="Hyperlink"/>
          </w:rPr>
          <w:t>Proxies</w:t>
        </w:r>
        <w:r w:rsidR="00081FEA">
          <w:rPr>
            <w:webHidden/>
          </w:rPr>
          <w:tab/>
        </w:r>
        <w:r w:rsidR="00081FEA">
          <w:rPr>
            <w:webHidden/>
          </w:rPr>
          <w:fldChar w:fldCharType="begin"/>
        </w:r>
        <w:r w:rsidR="00081FEA">
          <w:rPr>
            <w:webHidden/>
          </w:rPr>
          <w:instrText xml:space="preserve"> PAGEREF _Toc474949086 \h </w:instrText>
        </w:r>
        <w:r w:rsidR="00081FEA">
          <w:rPr>
            <w:webHidden/>
          </w:rPr>
        </w:r>
        <w:r w:rsidR="00081FEA">
          <w:rPr>
            <w:webHidden/>
          </w:rPr>
          <w:fldChar w:fldCharType="separate"/>
        </w:r>
        <w:r w:rsidR="00D4498D">
          <w:rPr>
            <w:webHidden/>
          </w:rPr>
          <w:t>12</w:t>
        </w:r>
        <w:r w:rsidR="00081FEA">
          <w:rPr>
            <w:webHidden/>
          </w:rPr>
          <w:fldChar w:fldCharType="end"/>
        </w:r>
      </w:hyperlink>
    </w:p>
    <w:p w14:paraId="6A6D79E3" w14:textId="77777777" w:rsidR="00081FEA" w:rsidRDefault="007802BF">
      <w:pPr>
        <w:pStyle w:val="TOC3"/>
        <w:rPr>
          <w:rFonts w:asciiTheme="minorHAnsi" w:eastAsiaTheme="minorEastAsia" w:hAnsiTheme="minorHAnsi" w:cstheme="minorBidi"/>
          <w:iCs w:val="0"/>
          <w:lang w:eastAsia="en-AU"/>
        </w:rPr>
      </w:pPr>
      <w:hyperlink w:anchor="_Toc474949087" w:history="1">
        <w:r w:rsidR="00081FEA" w:rsidRPr="004517D2">
          <w:rPr>
            <w:rStyle w:val="Hyperlink"/>
            <w:rFonts w:cs="Arial"/>
          </w:rPr>
          <w:t>37</w:t>
        </w:r>
        <w:r w:rsidR="00081FEA">
          <w:rPr>
            <w:rFonts w:asciiTheme="minorHAnsi" w:eastAsiaTheme="minorEastAsia" w:hAnsiTheme="minorHAnsi" w:cstheme="minorBidi"/>
            <w:iCs w:val="0"/>
            <w:lang w:eastAsia="en-AU"/>
          </w:rPr>
          <w:tab/>
        </w:r>
        <w:r w:rsidR="00081FEA" w:rsidRPr="004517D2">
          <w:rPr>
            <w:rStyle w:val="Hyperlink"/>
          </w:rPr>
          <w:t>Use of technology</w:t>
        </w:r>
        <w:r w:rsidR="00081FEA">
          <w:rPr>
            <w:webHidden/>
          </w:rPr>
          <w:tab/>
        </w:r>
        <w:r w:rsidR="00081FEA">
          <w:rPr>
            <w:webHidden/>
          </w:rPr>
          <w:fldChar w:fldCharType="begin"/>
        </w:r>
        <w:r w:rsidR="00081FEA">
          <w:rPr>
            <w:webHidden/>
          </w:rPr>
          <w:instrText xml:space="preserve"> PAGEREF _Toc474949087 \h </w:instrText>
        </w:r>
        <w:r w:rsidR="00081FEA">
          <w:rPr>
            <w:webHidden/>
          </w:rPr>
        </w:r>
        <w:r w:rsidR="00081FEA">
          <w:rPr>
            <w:webHidden/>
          </w:rPr>
          <w:fldChar w:fldCharType="separate"/>
        </w:r>
        <w:r w:rsidR="00D4498D">
          <w:rPr>
            <w:webHidden/>
          </w:rPr>
          <w:t>12</w:t>
        </w:r>
        <w:r w:rsidR="00081FEA">
          <w:rPr>
            <w:webHidden/>
          </w:rPr>
          <w:fldChar w:fldCharType="end"/>
        </w:r>
      </w:hyperlink>
    </w:p>
    <w:p w14:paraId="04E9E33A" w14:textId="77777777" w:rsidR="00081FEA" w:rsidRDefault="007802BF">
      <w:pPr>
        <w:pStyle w:val="TOC3"/>
        <w:rPr>
          <w:rFonts w:asciiTheme="minorHAnsi" w:eastAsiaTheme="minorEastAsia" w:hAnsiTheme="minorHAnsi" w:cstheme="minorBidi"/>
          <w:iCs w:val="0"/>
          <w:lang w:eastAsia="en-AU"/>
        </w:rPr>
      </w:pPr>
      <w:hyperlink w:anchor="_Toc474949088" w:history="1">
        <w:r w:rsidR="00081FEA" w:rsidRPr="004517D2">
          <w:rPr>
            <w:rStyle w:val="Hyperlink"/>
            <w:rFonts w:cs="Arial"/>
          </w:rPr>
          <w:t>38</w:t>
        </w:r>
        <w:r w:rsidR="00081FEA">
          <w:rPr>
            <w:rFonts w:asciiTheme="minorHAnsi" w:eastAsiaTheme="minorEastAsia" w:hAnsiTheme="minorHAnsi" w:cstheme="minorBidi"/>
            <w:iCs w:val="0"/>
            <w:lang w:eastAsia="en-AU"/>
          </w:rPr>
          <w:tab/>
        </w:r>
        <w:r w:rsidR="00081FEA" w:rsidRPr="004517D2">
          <w:rPr>
            <w:rStyle w:val="Hyperlink"/>
          </w:rPr>
          <w:t>Quorum at general meetings</w:t>
        </w:r>
        <w:r w:rsidR="00081FEA">
          <w:rPr>
            <w:webHidden/>
          </w:rPr>
          <w:tab/>
        </w:r>
        <w:r w:rsidR="00081FEA">
          <w:rPr>
            <w:webHidden/>
          </w:rPr>
          <w:fldChar w:fldCharType="begin"/>
        </w:r>
        <w:r w:rsidR="00081FEA">
          <w:rPr>
            <w:webHidden/>
          </w:rPr>
          <w:instrText xml:space="preserve"> PAGEREF _Toc474949088 \h </w:instrText>
        </w:r>
        <w:r w:rsidR="00081FEA">
          <w:rPr>
            <w:webHidden/>
          </w:rPr>
        </w:r>
        <w:r w:rsidR="00081FEA">
          <w:rPr>
            <w:webHidden/>
          </w:rPr>
          <w:fldChar w:fldCharType="separate"/>
        </w:r>
        <w:r w:rsidR="00D4498D">
          <w:rPr>
            <w:webHidden/>
          </w:rPr>
          <w:t>12</w:t>
        </w:r>
        <w:r w:rsidR="00081FEA">
          <w:rPr>
            <w:webHidden/>
          </w:rPr>
          <w:fldChar w:fldCharType="end"/>
        </w:r>
      </w:hyperlink>
    </w:p>
    <w:p w14:paraId="1BBECF8F" w14:textId="77777777" w:rsidR="00081FEA" w:rsidRDefault="007802BF">
      <w:pPr>
        <w:pStyle w:val="TOC3"/>
        <w:rPr>
          <w:rFonts w:asciiTheme="minorHAnsi" w:eastAsiaTheme="minorEastAsia" w:hAnsiTheme="minorHAnsi" w:cstheme="minorBidi"/>
          <w:iCs w:val="0"/>
          <w:lang w:eastAsia="en-AU"/>
        </w:rPr>
      </w:pPr>
      <w:hyperlink w:anchor="_Toc474949089" w:history="1">
        <w:r w:rsidR="00081FEA" w:rsidRPr="004517D2">
          <w:rPr>
            <w:rStyle w:val="Hyperlink"/>
            <w:rFonts w:cs="Arial"/>
          </w:rPr>
          <w:t>39</w:t>
        </w:r>
        <w:r w:rsidR="00081FEA">
          <w:rPr>
            <w:rFonts w:asciiTheme="minorHAnsi" w:eastAsiaTheme="minorEastAsia" w:hAnsiTheme="minorHAnsi" w:cstheme="minorBidi"/>
            <w:iCs w:val="0"/>
            <w:lang w:eastAsia="en-AU"/>
          </w:rPr>
          <w:tab/>
        </w:r>
        <w:r w:rsidR="00081FEA" w:rsidRPr="004517D2">
          <w:rPr>
            <w:rStyle w:val="Hyperlink"/>
          </w:rPr>
          <w:t>Adjournment of general meeting</w:t>
        </w:r>
        <w:r w:rsidR="00081FEA">
          <w:rPr>
            <w:webHidden/>
          </w:rPr>
          <w:tab/>
        </w:r>
        <w:r w:rsidR="00081FEA">
          <w:rPr>
            <w:webHidden/>
          </w:rPr>
          <w:fldChar w:fldCharType="begin"/>
        </w:r>
        <w:r w:rsidR="00081FEA">
          <w:rPr>
            <w:webHidden/>
          </w:rPr>
          <w:instrText xml:space="preserve"> PAGEREF _Toc474949089 \h </w:instrText>
        </w:r>
        <w:r w:rsidR="00081FEA">
          <w:rPr>
            <w:webHidden/>
          </w:rPr>
        </w:r>
        <w:r w:rsidR="00081FEA">
          <w:rPr>
            <w:webHidden/>
          </w:rPr>
          <w:fldChar w:fldCharType="separate"/>
        </w:r>
        <w:r w:rsidR="00D4498D">
          <w:rPr>
            <w:webHidden/>
          </w:rPr>
          <w:t>13</w:t>
        </w:r>
        <w:r w:rsidR="00081FEA">
          <w:rPr>
            <w:webHidden/>
          </w:rPr>
          <w:fldChar w:fldCharType="end"/>
        </w:r>
      </w:hyperlink>
    </w:p>
    <w:p w14:paraId="022D703A" w14:textId="77777777" w:rsidR="00081FEA" w:rsidRDefault="007802BF">
      <w:pPr>
        <w:pStyle w:val="TOC3"/>
        <w:rPr>
          <w:rFonts w:asciiTheme="minorHAnsi" w:eastAsiaTheme="minorEastAsia" w:hAnsiTheme="minorHAnsi" w:cstheme="minorBidi"/>
          <w:iCs w:val="0"/>
          <w:lang w:eastAsia="en-AU"/>
        </w:rPr>
      </w:pPr>
      <w:hyperlink w:anchor="_Toc474949090" w:history="1">
        <w:r w:rsidR="00081FEA" w:rsidRPr="004517D2">
          <w:rPr>
            <w:rStyle w:val="Hyperlink"/>
            <w:rFonts w:cs="Arial"/>
          </w:rPr>
          <w:t>40</w:t>
        </w:r>
        <w:r w:rsidR="00081FEA">
          <w:rPr>
            <w:rFonts w:asciiTheme="minorHAnsi" w:eastAsiaTheme="minorEastAsia" w:hAnsiTheme="minorHAnsi" w:cstheme="minorBidi"/>
            <w:iCs w:val="0"/>
            <w:lang w:eastAsia="en-AU"/>
          </w:rPr>
          <w:tab/>
        </w:r>
        <w:r w:rsidR="00081FEA" w:rsidRPr="004517D2">
          <w:rPr>
            <w:rStyle w:val="Hyperlink"/>
          </w:rPr>
          <w:t>Voting at general meeting</w:t>
        </w:r>
        <w:r w:rsidR="00081FEA">
          <w:rPr>
            <w:webHidden/>
          </w:rPr>
          <w:tab/>
        </w:r>
        <w:r w:rsidR="00081FEA">
          <w:rPr>
            <w:webHidden/>
          </w:rPr>
          <w:fldChar w:fldCharType="begin"/>
        </w:r>
        <w:r w:rsidR="00081FEA">
          <w:rPr>
            <w:webHidden/>
          </w:rPr>
          <w:instrText xml:space="preserve"> PAGEREF _Toc474949090 \h </w:instrText>
        </w:r>
        <w:r w:rsidR="00081FEA">
          <w:rPr>
            <w:webHidden/>
          </w:rPr>
        </w:r>
        <w:r w:rsidR="00081FEA">
          <w:rPr>
            <w:webHidden/>
          </w:rPr>
          <w:fldChar w:fldCharType="separate"/>
        </w:r>
        <w:r w:rsidR="00D4498D">
          <w:rPr>
            <w:webHidden/>
          </w:rPr>
          <w:t>13</w:t>
        </w:r>
        <w:r w:rsidR="00081FEA">
          <w:rPr>
            <w:webHidden/>
          </w:rPr>
          <w:fldChar w:fldCharType="end"/>
        </w:r>
      </w:hyperlink>
    </w:p>
    <w:p w14:paraId="24371B4B" w14:textId="77777777" w:rsidR="00081FEA" w:rsidRDefault="007802BF">
      <w:pPr>
        <w:pStyle w:val="TOC3"/>
        <w:rPr>
          <w:rFonts w:asciiTheme="minorHAnsi" w:eastAsiaTheme="minorEastAsia" w:hAnsiTheme="minorHAnsi" w:cstheme="minorBidi"/>
          <w:iCs w:val="0"/>
          <w:lang w:eastAsia="en-AU"/>
        </w:rPr>
      </w:pPr>
      <w:hyperlink w:anchor="_Toc474949091" w:history="1">
        <w:r w:rsidR="00081FEA" w:rsidRPr="004517D2">
          <w:rPr>
            <w:rStyle w:val="Hyperlink"/>
            <w:rFonts w:cs="Arial"/>
          </w:rPr>
          <w:t>41</w:t>
        </w:r>
        <w:r w:rsidR="00081FEA">
          <w:rPr>
            <w:rFonts w:asciiTheme="minorHAnsi" w:eastAsiaTheme="minorEastAsia" w:hAnsiTheme="minorHAnsi" w:cstheme="minorBidi"/>
            <w:iCs w:val="0"/>
            <w:lang w:eastAsia="en-AU"/>
          </w:rPr>
          <w:tab/>
        </w:r>
        <w:r w:rsidR="00081FEA" w:rsidRPr="004517D2">
          <w:rPr>
            <w:rStyle w:val="Hyperlink"/>
          </w:rPr>
          <w:t>Determining whether resolution carried</w:t>
        </w:r>
        <w:r w:rsidR="00081FEA">
          <w:rPr>
            <w:webHidden/>
          </w:rPr>
          <w:tab/>
        </w:r>
        <w:r w:rsidR="00081FEA">
          <w:rPr>
            <w:webHidden/>
          </w:rPr>
          <w:fldChar w:fldCharType="begin"/>
        </w:r>
        <w:r w:rsidR="00081FEA">
          <w:rPr>
            <w:webHidden/>
          </w:rPr>
          <w:instrText xml:space="preserve"> PAGEREF _Toc474949091 \h </w:instrText>
        </w:r>
        <w:r w:rsidR="00081FEA">
          <w:rPr>
            <w:webHidden/>
          </w:rPr>
        </w:r>
        <w:r w:rsidR="00081FEA">
          <w:rPr>
            <w:webHidden/>
          </w:rPr>
          <w:fldChar w:fldCharType="separate"/>
        </w:r>
        <w:r w:rsidR="00D4498D">
          <w:rPr>
            <w:webHidden/>
          </w:rPr>
          <w:t>13</w:t>
        </w:r>
        <w:r w:rsidR="00081FEA">
          <w:rPr>
            <w:webHidden/>
          </w:rPr>
          <w:fldChar w:fldCharType="end"/>
        </w:r>
      </w:hyperlink>
    </w:p>
    <w:p w14:paraId="711EC4E4" w14:textId="77777777" w:rsidR="00081FEA" w:rsidRDefault="007802BF">
      <w:pPr>
        <w:pStyle w:val="TOC3"/>
        <w:rPr>
          <w:rFonts w:asciiTheme="minorHAnsi" w:eastAsiaTheme="minorEastAsia" w:hAnsiTheme="minorHAnsi" w:cstheme="minorBidi"/>
          <w:iCs w:val="0"/>
          <w:lang w:eastAsia="en-AU"/>
        </w:rPr>
      </w:pPr>
      <w:hyperlink w:anchor="_Toc474949092" w:history="1">
        <w:r w:rsidR="00081FEA" w:rsidRPr="004517D2">
          <w:rPr>
            <w:rStyle w:val="Hyperlink"/>
            <w:rFonts w:cs="Arial"/>
          </w:rPr>
          <w:t>42</w:t>
        </w:r>
        <w:r w:rsidR="00081FEA">
          <w:rPr>
            <w:rFonts w:asciiTheme="minorHAnsi" w:eastAsiaTheme="minorEastAsia" w:hAnsiTheme="minorHAnsi" w:cstheme="minorBidi"/>
            <w:iCs w:val="0"/>
            <w:lang w:eastAsia="en-AU"/>
          </w:rPr>
          <w:tab/>
        </w:r>
        <w:r w:rsidR="00081FEA" w:rsidRPr="004517D2">
          <w:rPr>
            <w:rStyle w:val="Hyperlink"/>
          </w:rPr>
          <w:t>Minutes of general meeting</w:t>
        </w:r>
        <w:r w:rsidR="00081FEA">
          <w:rPr>
            <w:webHidden/>
          </w:rPr>
          <w:tab/>
        </w:r>
        <w:r w:rsidR="00081FEA">
          <w:rPr>
            <w:webHidden/>
          </w:rPr>
          <w:fldChar w:fldCharType="begin"/>
        </w:r>
        <w:r w:rsidR="00081FEA">
          <w:rPr>
            <w:webHidden/>
          </w:rPr>
          <w:instrText xml:space="preserve"> PAGEREF _Toc474949092 \h </w:instrText>
        </w:r>
        <w:r w:rsidR="00081FEA">
          <w:rPr>
            <w:webHidden/>
          </w:rPr>
        </w:r>
        <w:r w:rsidR="00081FEA">
          <w:rPr>
            <w:webHidden/>
          </w:rPr>
          <w:fldChar w:fldCharType="separate"/>
        </w:r>
        <w:r w:rsidR="00D4498D">
          <w:rPr>
            <w:webHidden/>
          </w:rPr>
          <w:t>14</w:t>
        </w:r>
        <w:r w:rsidR="00081FEA">
          <w:rPr>
            <w:webHidden/>
          </w:rPr>
          <w:fldChar w:fldCharType="end"/>
        </w:r>
      </w:hyperlink>
    </w:p>
    <w:p w14:paraId="44745BF5" w14:textId="77777777" w:rsidR="00081FEA" w:rsidRDefault="007802BF">
      <w:pPr>
        <w:pStyle w:val="TOC1"/>
        <w:rPr>
          <w:rFonts w:asciiTheme="minorHAnsi" w:eastAsiaTheme="minorEastAsia" w:hAnsiTheme="minorHAnsi" w:cstheme="minorBidi"/>
          <w:b w:val="0"/>
          <w:bCs w:val="0"/>
          <w:szCs w:val="24"/>
          <w:lang w:eastAsia="en-AU"/>
        </w:rPr>
      </w:pPr>
      <w:hyperlink w:anchor="_Toc474949093" w:history="1">
        <w:r w:rsidR="00081FEA" w:rsidRPr="004517D2">
          <w:rPr>
            <w:rStyle w:val="Hyperlink"/>
          </w:rPr>
          <w:t>PART 5 — COMMITTEE</w:t>
        </w:r>
        <w:r w:rsidR="00081FEA">
          <w:rPr>
            <w:webHidden/>
          </w:rPr>
          <w:tab/>
        </w:r>
        <w:r w:rsidR="00081FEA">
          <w:rPr>
            <w:webHidden/>
          </w:rPr>
          <w:fldChar w:fldCharType="begin"/>
        </w:r>
        <w:r w:rsidR="00081FEA">
          <w:rPr>
            <w:webHidden/>
          </w:rPr>
          <w:instrText xml:space="preserve"> PAGEREF _Toc474949093 \h </w:instrText>
        </w:r>
        <w:r w:rsidR="00081FEA">
          <w:rPr>
            <w:webHidden/>
          </w:rPr>
        </w:r>
        <w:r w:rsidR="00081FEA">
          <w:rPr>
            <w:webHidden/>
          </w:rPr>
          <w:fldChar w:fldCharType="separate"/>
        </w:r>
        <w:r w:rsidR="00D4498D">
          <w:rPr>
            <w:webHidden/>
          </w:rPr>
          <w:t>14</w:t>
        </w:r>
        <w:r w:rsidR="00081FEA">
          <w:rPr>
            <w:webHidden/>
          </w:rPr>
          <w:fldChar w:fldCharType="end"/>
        </w:r>
      </w:hyperlink>
    </w:p>
    <w:p w14:paraId="3EF8AD08" w14:textId="77777777" w:rsidR="00081FEA" w:rsidRDefault="007802BF">
      <w:pPr>
        <w:pStyle w:val="TOC2"/>
        <w:rPr>
          <w:rFonts w:asciiTheme="minorHAnsi" w:eastAsiaTheme="minorEastAsia" w:hAnsiTheme="minorHAnsi" w:cstheme="minorBidi"/>
          <w:b w:val="0"/>
          <w:smallCaps w:val="0"/>
          <w:lang w:eastAsia="en-AU"/>
        </w:rPr>
      </w:pPr>
      <w:hyperlink w:anchor="_Toc474949094" w:history="1">
        <w:r w:rsidR="00081FEA" w:rsidRPr="004517D2">
          <w:rPr>
            <w:rStyle w:val="Hyperlink"/>
          </w:rPr>
          <w:t>Division 1 — Powers of Committee</w:t>
        </w:r>
        <w:r w:rsidR="00081FEA">
          <w:rPr>
            <w:webHidden/>
          </w:rPr>
          <w:tab/>
        </w:r>
        <w:r w:rsidR="00081FEA">
          <w:rPr>
            <w:webHidden/>
          </w:rPr>
          <w:fldChar w:fldCharType="begin"/>
        </w:r>
        <w:r w:rsidR="00081FEA">
          <w:rPr>
            <w:webHidden/>
          </w:rPr>
          <w:instrText xml:space="preserve"> PAGEREF _Toc474949094 \h </w:instrText>
        </w:r>
        <w:r w:rsidR="00081FEA">
          <w:rPr>
            <w:webHidden/>
          </w:rPr>
        </w:r>
        <w:r w:rsidR="00081FEA">
          <w:rPr>
            <w:webHidden/>
          </w:rPr>
          <w:fldChar w:fldCharType="separate"/>
        </w:r>
        <w:r w:rsidR="00D4498D">
          <w:rPr>
            <w:webHidden/>
          </w:rPr>
          <w:t>14</w:t>
        </w:r>
        <w:r w:rsidR="00081FEA">
          <w:rPr>
            <w:webHidden/>
          </w:rPr>
          <w:fldChar w:fldCharType="end"/>
        </w:r>
      </w:hyperlink>
    </w:p>
    <w:p w14:paraId="6512DC61" w14:textId="77777777" w:rsidR="00081FEA" w:rsidRDefault="007802BF">
      <w:pPr>
        <w:pStyle w:val="TOC3"/>
        <w:rPr>
          <w:rFonts w:asciiTheme="minorHAnsi" w:eastAsiaTheme="minorEastAsia" w:hAnsiTheme="minorHAnsi" w:cstheme="minorBidi"/>
          <w:iCs w:val="0"/>
          <w:lang w:eastAsia="en-AU"/>
        </w:rPr>
      </w:pPr>
      <w:hyperlink w:anchor="_Toc474949095" w:history="1">
        <w:r w:rsidR="00081FEA" w:rsidRPr="004517D2">
          <w:rPr>
            <w:rStyle w:val="Hyperlink"/>
            <w:rFonts w:cs="Arial"/>
          </w:rPr>
          <w:t>43</w:t>
        </w:r>
        <w:r w:rsidR="00081FEA">
          <w:rPr>
            <w:rFonts w:asciiTheme="minorHAnsi" w:eastAsiaTheme="minorEastAsia" w:hAnsiTheme="minorHAnsi" w:cstheme="minorBidi"/>
            <w:iCs w:val="0"/>
            <w:lang w:eastAsia="en-AU"/>
          </w:rPr>
          <w:tab/>
        </w:r>
        <w:r w:rsidR="00081FEA" w:rsidRPr="004517D2">
          <w:rPr>
            <w:rStyle w:val="Hyperlink"/>
          </w:rPr>
          <w:t>Role and powers</w:t>
        </w:r>
        <w:r w:rsidR="00081FEA">
          <w:rPr>
            <w:webHidden/>
          </w:rPr>
          <w:tab/>
        </w:r>
        <w:r w:rsidR="00081FEA">
          <w:rPr>
            <w:webHidden/>
          </w:rPr>
          <w:fldChar w:fldCharType="begin"/>
        </w:r>
        <w:r w:rsidR="00081FEA">
          <w:rPr>
            <w:webHidden/>
          </w:rPr>
          <w:instrText xml:space="preserve"> PAGEREF _Toc474949095 \h </w:instrText>
        </w:r>
        <w:r w:rsidR="00081FEA">
          <w:rPr>
            <w:webHidden/>
          </w:rPr>
        </w:r>
        <w:r w:rsidR="00081FEA">
          <w:rPr>
            <w:webHidden/>
          </w:rPr>
          <w:fldChar w:fldCharType="separate"/>
        </w:r>
        <w:r w:rsidR="00D4498D">
          <w:rPr>
            <w:webHidden/>
          </w:rPr>
          <w:t>14</w:t>
        </w:r>
        <w:r w:rsidR="00081FEA">
          <w:rPr>
            <w:webHidden/>
          </w:rPr>
          <w:fldChar w:fldCharType="end"/>
        </w:r>
      </w:hyperlink>
    </w:p>
    <w:p w14:paraId="1F9D523A" w14:textId="77777777" w:rsidR="00081FEA" w:rsidRDefault="007802BF">
      <w:pPr>
        <w:pStyle w:val="TOC3"/>
        <w:rPr>
          <w:rFonts w:asciiTheme="minorHAnsi" w:eastAsiaTheme="minorEastAsia" w:hAnsiTheme="minorHAnsi" w:cstheme="minorBidi"/>
          <w:iCs w:val="0"/>
          <w:lang w:eastAsia="en-AU"/>
        </w:rPr>
      </w:pPr>
      <w:hyperlink w:anchor="_Toc474949096" w:history="1">
        <w:r w:rsidR="00081FEA" w:rsidRPr="004517D2">
          <w:rPr>
            <w:rStyle w:val="Hyperlink"/>
            <w:rFonts w:cs="Arial"/>
          </w:rPr>
          <w:t>44</w:t>
        </w:r>
        <w:r w:rsidR="00081FEA">
          <w:rPr>
            <w:rFonts w:asciiTheme="minorHAnsi" w:eastAsiaTheme="minorEastAsia" w:hAnsiTheme="minorHAnsi" w:cstheme="minorBidi"/>
            <w:iCs w:val="0"/>
            <w:lang w:eastAsia="en-AU"/>
          </w:rPr>
          <w:tab/>
        </w:r>
        <w:r w:rsidR="00081FEA" w:rsidRPr="004517D2">
          <w:rPr>
            <w:rStyle w:val="Hyperlink"/>
          </w:rPr>
          <w:t>Delegation</w:t>
        </w:r>
        <w:r w:rsidR="00081FEA">
          <w:rPr>
            <w:webHidden/>
          </w:rPr>
          <w:tab/>
        </w:r>
        <w:r w:rsidR="00081FEA">
          <w:rPr>
            <w:webHidden/>
          </w:rPr>
          <w:fldChar w:fldCharType="begin"/>
        </w:r>
        <w:r w:rsidR="00081FEA">
          <w:rPr>
            <w:webHidden/>
          </w:rPr>
          <w:instrText xml:space="preserve"> PAGEREF _Toc474949096 \h </w:instrText>
        </w:r>
        <w:r w:rsidR="00081FEA">
          <w:rPr>
            <w:webHidden/>
          </w:rPr>
        </w:r>
        <w:r w:rsidR="00081FEA">
          <w:rPr>
            <w:webHidden/>
          </w:rPr>
          <w:fldChar w:fldCharType="separate"/>
        </w:r>
        <w:r w:rsidR="00D4498D">
          <w:rPr>
            <w:webHidden/>
          </w:rPr>
          <w:t>15</w:t>
        </w:r>
        <w:r w:rsidR="00081FEA">
          <w:rPr>
            <w:webHidden/>
          </w:rPr>
          <w:fldChar w:fldCharType="end"/>
        </w:r>
      </w:hyperlink>
    </w:p>
    <w:p w14:paraId="71683E81" w14:textId="77777777" w:rsidR="00081FEA" w:rsidRDefault="007802BF">
      <w:pPr>
        <w:pStyle w:val="TOC2"/>
        <w:rPr>
          <w:rFonts w:asciiTheme="minorHAnsi" w:eastAsiaTheme="minorEastAsia" w:hAnsiTheme="minorHAnsi" w:cstheme="minorBidi"/>
          <w:b w:val="0"/>
          <w:smallCaps w:val="0"/>
          <w:lang w:eastAsia="en-AU"/>
        </w:rPr>
      </w:pPr>
      <w:hyperlink w:anchor="_Toc474949097" w:history="1">
        <w:r w:rsidR="00081FEA" w:rsidRPr="004517D2">
          <w:rPr>
            <w:rStyle w:val="Hyperlink"/>
          </w:rPr>
          <w:t>Division 2 — Composition of Committee and duties of members</w:t>
        </w:r>
        <w:r w:rsidR="00081FEA">
          <w:rPr>
            <w:webHidden/>
          </w:rPr>
          <w:tab/>
        </w:r>
        <w:r w:rsidR="00081FEA">
          <w:rPr>
            <w:webHidden/>
          </w:rPr>
          <w:fldChar w:fldCharType="begin"/>
        </w:r>
        <w:r w:rsidR="00081FEA">
          <w:rPr>
            <w:webHidden/>
          </w:rPr>
          <w:instrText xml:space="preserve"> PAGEREF _Toc474949097 \h </w:instrText>
        </w:r>
        <w:r w:rsidR="00081FEA">
          <w:rPr>
            <w:webHidden/>
          </w:rPr>
        </w:r>
        <w:r w:rsidR="00081FEA">
          <w:rPr>
            <w:webHidden/>
          </w:rPr>
          <w:fldChar w:fldCharType="separate"/>
        </w:r>
        <w:r w:rsidR="00D4498D">
          <w:rPr>
            <w:webHidden/>
          </w:rPr>
          <w:t>15</w:t>
        </w:r>
        <w:r w:rsidR="00081FEA">
          <w:rPr>
            <w:webHidden/>
          </w:rPr>
          <w:fldChar w:fldCharType="end"/>
        </w:r>
      </w:hyperlink>
    </w:p>
    <w:p w14:paraId="4732C6FC" w14:textId="77777777" w:rsidR="00081FEA" w:rsidRDefault="007802BF">
      <w:pPr>
        <w:pStyle w:val="TOC3"/>
        <w:rPr>
          <w:rFonts w:asciiTheme="minorHAnsi" w:eastAsiaTheme="minorEastAsia" w:hAnsiTheme="minorHAnsi" w:cstheme="minorBidi"/>
          <w:iCs w:val="0"/>
          <w:lang w:eastAsia="en-AU"/>
        </w:rPr>
      </w:pPr>
      <w:hyperlink w:anchor="_Toc474949098" w:history="1">
        <w:r w:rsidR="00081FEA" w:rsidRPr="004517D2">
          <w:rPr>
            <w:rStyle w:val="Hyperlink"/>
            <w:rFonts w:cs="Arial"/>
          </w:rPr>
          <w:t>45</w:t>
        </w:r>
        <w:r w:rsidR="00081FEA">
          <w:rPr>
            <w:rFonts w:asciiTheme="minorHAnsi" w:eastAsiaTheme="minorEastAsia" w:hAnsiTheme="minorHAnsi" w:cstheme="minorBidi"/>
            <w:iCs w:val="0"/>
            <w:lang w:eastAsia="en-AU"/>
          </w:rPr>
          <w:tab/>
        </w:r>
        <w:r w:rsidR="00081FEA" w:rsidRPr="004517D2">
          <w:rPr>
            <w:rStyle w:val="Hyperlink"/>
          </w:rPr>
          <w:t>Composition of Committee</w:t>
        </w:r>
        <w:r w:rsidR="00081FEA">
          <w:rPr>
            <w:webHidden/>
          </w:rPr>
          <w:tab/>
        </w:r>
        <w:r w:rsidR="00081FEA">
          <w:rPr>
            <w:webHidden/>
          </w:rPr>
          <w:fldChar w:fldCharType="begin"/>
        </w:r>
        <w:r w:rsidR="00081FEA">
          <w:rPr>
            <w:webHidden/>
          </w:rPr>
          <w:instrText xml:space="preserve"> PAGEREF _Toc474949098 \h </w:instrText>
        </w:r>
        <w:r w:rsidR="00081FEA">
          <w:rPr>
            <w:webHidden/>
          </w:rPr>
        </w:r>
        <w:r w:rsidR="00081FEA">
          <w:rPr>
            <w:webHidden/>
          </w:rPr>
          <w:fldChar w:fldCharType="separate"/>
        </w:r>
        <w:r w:rsidR="00D4498D">
          <w:rPr>
            <w:webHidden/>
          </w:rPr>
          <w:t>15</w:t>
        </w:r>
        <w:r w:rsidR="00081FEA">
          <w:rPr>
            <w:webHidden/>
          </w:rPr>
          <w:fldChar w:fldCharType="end"/>
        </w:r>
      </w:hyperlink>
    </w:p>
    <w:p w14:paraId="02088F96" w14:textId="77777777" w:rsidR="00081FEA" w:rsidRDefault="007802BF">
      <w:pPr>
        <w:pStyle w:val="TOC3"/>
        <w:rPr>
          <w:rFonts w:asciiTheme="minorHAnsi" w:eastAsiaTheme="minorEastAsia" w:hAnsiTheme="minorHAnsi" w:cstheme="minorBidi"/>
          <w:iCs w:val="0"/>
          <w:lang w:eastAsia="en-AU"/>
        </w:rPr>
      </w:pPr>
      <w:hyperlink w:anchor="_Toc474949099" w:history="1">
        <w:r w:rsidR="00081FEA" w:rsidRPr="004517D2">
          <w:rPr>
            <w:rStyle w:val="Hyperlink"/>
            <w:rFonts w:cs="Arial"/>
          </w:rPr>
          <w:t>46</w:t>
        </w:r>
        <w:r w:rsidR="00081FEA">
          <w:rPr>
            <w:rFonts w:asciiTheme="minorHAnsi" w:eastAsiaTheme="minorEastAsia" w:hAnsiTheme="minorHAnsi" w:cstheme="minorBidi"/>
            <w:iCs w:val="0"/>
            <w:lang w:eastAsia="en-AU"/>
          </w:rPr>
          <w:tab/>
        </w:r>
        <w:r w:rsidR="00081FEA" w:rsidRPr="004517D2">
          <w:rPr>
            <w:rStyle w:val="Hyperlink"/>
          </w:rPr>
          <w:t>General Duties</w:t>
        </w:r>
        <w:r w:rsidR="00081FEA">
          <w:rPr>
            <w:webHidden/>
          </w:rPr>
          <w:tab/>
        </w:r>
        <w:r w:rsidR="00081FEA">
          <w:rPr>
            <w:webHidden/>
          </w:rPr>
          <w:fldChar w:fldCharType="begin"/>
        </w:r>
        <w:r w:rsidR="00081FEA">
          <w:rPr>
            <w:webHidden/>
          </w:rPr>
          <w:instrText xml:space="preserve"> PAGEREF _Toc474949099 \h </w:instrText>
        </w:r>
        <w:r w:rsidR="00081FEA">
          <w:rPr>
            <w:webHidden/>
          </w:rPr>
        </w:r>
        <w:r w:rsidR="00081FEA">
          <w:rPr>
            <w:webHidden/>
          </w:rPr>
          <w:fldChar w:fldCharType="separate"/>
        </w:r>
        <w:r w:rsidR="00D4498D">
          <w:rPr>
            <w:webHidden/>
          </w:rPr>
          <w:t>15</w:t>
        </w:r>
        <w:r w:rsidR="00081FEA">
          <w:rPr>
            <w:webHidden/>
          </w:rPr>
          <w:fldChar w:fldCharType="end"/>
        </w:r>
      </w:hyperlink>
    </w:p>
    <w:p w14:paraId="1D791F66" w14:textId="77777777" w:rsidR="00081FEA" w:rsidRDefault="007802BF">
      <w:pPr>
        <w:pStyle w:val="TOC3"/>
        <w:rPr>
          <w:rFonts w:asciiTheme="minorHAnsi" w:eastAsiaTheme="minorEastAsia" w:hAnsiTheme="minorHAnsi" w:cstheme="minorBidi"/>
          <w:iCs w:val="0"/>
          <w:lang w:eastAsia="en-AU"/>
        </w:rPr>
      </w:pPr>
      <w:hyperlink w:anchor="_Toc474949100" w:history="1">
        <w:r w:rsidR="00081FEA" w:rsidRPr="004517D2">
          <w:rPr>
            <w:rStyle w:val="Hyperlink"/>
            <w:rFonts w:cs="Arial"/>
          </w:rPr>
          <w:t>47</w:t>
        </w:r>
        <w:r w:rsidR="00081FEA">
          <w:rPr>
            <w:rFonts w:asciiTheme="minorHAnsi" w:eastAsiaTheme="minorEastAsia" w:hAnsiTheme="minorHAnsi" w:cstheme="minorBidi"/>
            <w:iCs w:val="0"/>
            <w:lang w:eastAsia="en-AU"/>
          </w:rPr>
          <w:tab/>
        </w:r>
        <w:r w:rsidR="00081FEA" w:rsidRPr="004517D2">
          <w:rPr>
            <w:rStyle w:val="Hyperlink"/>
          </w:rPr>
          <w:t>Duties of committee members</w:t>
        </w:r>
        <w:r w:rsidR="00081FEA">
          <w:rPr>
            <w:webHidden/>
          </w:rPr>
          <w:tab/>
        </w:r>
        <w:r w:rsidR="00081FEA">
          <w:rPr>
            <w:webHidden/>
          </w:rPr>
          <w:fldChar w:fldCharType="begin"/>
        </w:r>
        <w:r w:rsidR="00081FEA">
          <w:rPr>
            <w:webHidden/>
          </w:rPr>
          <w:instrText xml:space="preserve"> PAGEREF _Toc474949100 \h </w:instrText>
        </w:r>
        <w:r w:rsidR="00081FEA">
          <w:rPr>
            <w:webHidden/>
          </w:rPr>
        </w:r>
        <w:r w:rsidR="00081FEA">
          <w:rPr>
            <w:webHidden/>
          </w:rPr>
          <w:fldChar w:fldCharType="separate"/>
        </w:r>
        <w:r w:rsidR="00D4498D">
          <w:rPr>
            <w:webHidden/>
          </w:rPr>
          <w:t>16</w:t>
        </w:r>
        <w:r w:rsidR="00081FEA">
          <w:rPr>
            <w:webHidden/>
          </w:rPr>
          <w:fldChar w:fldCharType="end"/>
        </w:r>
      </w:hyperlink>
    </w:p>
    <w:p w14:paraId="4AB63E7C" w14:textId="77777777" w:rsidR="00081FEA" w:rsidRDefault="007802BF">
      <w:pPr>
        <w:pStyle w:val="TOC3"/>
        <w:rPr>
          <w:rFonts w:asciiTheme="minorHAnsi" w:eastAsiaTheme="minorEastAsia" w:hAnsiTheme="minorHAnsi" w:cstheme="minorBidi"/>
          <w:iCs w:val="0"/>
          <w:lang w:eastAsia="en-AU"/>
        </w:rPr>
      </w:pPr>
      <w:hyperlink w:anchor="_Toc474949101" w:history="1">
        <w:r w:rsidR="00081FEA" w:rsidRPr="004517D2">
          <w:rPr>
            <w:rStyle w:val="Hyperlink"/>
            <w:rFonts w:cs="Arial"/>
          </w:rPr>
          <w:t>48</w:t>
        </w:r>
        <w:r w:rsidR="00081FEA">
          <w:rPr>
            <w:rFonts w:asciiTheme="minorHAnsi" w:eastAsiaTheme="minorEastAsia" w:hAnsiTheme="minorHAnsi" w:cstheme="minorBidi"/>
            <w:iCs w:val="0"/>
            <w:lang w:eastAsia="en-AU"/>
          </w:rPr>
          <w:tab/>
        </w:r>
        <w:r w:rsidR="00081FEA" w:rsidRPr="004517D2">
          <w:rPr>
            <w:rStyle w:val="Hyperlink"/>
          </w:rPr>
          <w:t>Ancillary Members</w:t>
        </w:r>
        <w:r w:rsidR="00081FEA">
          <w:rPr>
            <w:webHidden/>
          </w:rPr>
          <w:tab/>
        </w:r>
        <w:r w:rsidR="00081FEA">
          <w:rPr>
            <w:webHidden/>
          </w:rPr>
          <w:fldChar w:fldCharType="begin"/>
        </w:r>
        <w:r w:rsidR="00081FEA">
          <w:rPr>
            <w:webHidden/>
          </w:rPr>
          <w:instrText xml:space="preserve"> PAGEREF _Toc474949101 \h </w:instrText>
        </w:r>
        <w:r w:rsidR="00081FEA">
          <w:rPr>
            <w:webHidden/>
          </w:rPr>
        </w:r>
        <w:r w:rsidR="00081FEA">
          <w:rPr>
            <w:webHidden/>
          </w:rPr>
          <w:fldChar w:fldCharType="separate"/>
        </w:r>
        <w:r w:rsidR="00D4498D">
          <w:rPr>
            <w:webHidden/>
          </w:rPr>
          <w:t>18</w:t>
        </w:r>
        <w:r w:rsidR="00081FEA">
          <w:rPr>
            <w:webHidden/>
          </w:rPr>
          <w:fldChar w:fldCharType="end"/>
        </w:r>
      </w:hyperlink>
    </w:p>
    <w:p w14:paraId="4C87EEE4" w14:textId="77777777" w:rsidR="00081FEA" w:rsidRDefault="007802BF">
      <w:pPr>
        <w:pStyle w:val="TOC2"/>
        <w:rPr>
          <w:rFonts w:asciiTheme="minorHAnsi" w:eastAsiaTheme="minorEastAsia" w:hAnsiTheme="minorHAnsi" w:cstheme="minorBidi"/>
          <w:b w:val="0"/>
          <w:smallCaps w:val="0"/>
          <w:lang w:eastAsia="en-AU"/>
        </w:rPr>
      </w:pPr>
      <w:hyperlink w:anchor="_Toc474949102" w:history="1">
        <w:r w:rsidR="00081FEA" w:rsidRPr="004517D2">
          <w:rPr>
            <w:rStyle w:val="Hyperlink"/>
          </w:rPr>
          <w:t>Division 3 — Election of Committee members and tenure of office</w:t>
        </w:r>
        <w:r w:rsidR="00081FEA">
          <w:rPr>
            <w:webHidden/>
          </w:rPr>
          <w:tab/>
        </w:r>
        <w:r w:rsidR="00081FEA">
          <w:rPr>
            <w:webHidden/>
          </w:rPr>
          <w:fldChar w:fldCharType="begin"/>
        </w:r>
        <w:r w:rsidR="00081FEA">
          <w:rPr>
            <w:webHidden/>
          </w:rPr>
          <w:instrText xml:space="preserve"> PAGEREF _Toc474949102 \h </w:instrText>
        </w:r>
        <w:r w:rsidR="00081FEA">
          <w:rPr>
            <w:webHidden/>
          </w:rPr>
        </w:r>
        <w:r w:rsidR="00081FEA">
          <w:rPr>
            <w:webHidden/>
          </w:rPr>
          <w:fldChar w:fldCharType="separate"/>
        </w:r>
        <w:r w:rsidR="00D4498D">
          <w:rPr>
            <w:webHidden/>
          </w:rPr>
          <w:t>18</w:t>
        </w:r>
        <w:r w:rsidR="00081FEA">
          <w:rPr>
            <w:webHidden/>
          </w:rPr>
          <w:fldChar w:fldCharType="end"/>
        </w:r>
      </w:hyperlink>
    </w:p>
    <w:p w14:paraId="15E4847C" w14:textId="77777777" w:rsidR="00081FEA" w:rsidRDefault="007802BF">
      <w:pPr>
        <w:pStyle w:val="TOC3"/>
        <w:rPr>
          <w:rFonts w:asciiTheme="minorHAnsi" w:eastAsiaTheme="minorEastAsia" w:hAnsiTheme="minorHAnsi" w:cstheme="minorBidi"/>
          <w:iCs w:val="0"/>
          <w:lang w:eastAsia="en-AU"/>
        </w:rPr>
      </w:pPr>
      <w:hyperlink w:anchor="_Toc474949103" w:history="1">
        <w:r w:rsidR="00081FEA" w:rsidRPr="004517D2">
          <w:rPr>
            <w:rStyle w:val="Hyperlink"/>
            <w:rFonts w:cs="Arial"/>
          </w:rPr>
          <w:t>49</w:t>
        </w:r>
        <w:r w:rsidR="00081FEA">
          <w:rPr>
            <w:rFonts w:asciiTheme="minorHAnsi" w:eastAsiaTheme="minorEastAsia" w:hAnsiTheme="minorHAnsi" w:cstheme="minorBidi"/>
            <w:iCs w:val="0"/>
            <w:lang w:eastAsia="en-AU"/>
          </w:rPr>
          <w:tab/>
        </w:r>
        <w:r w:rsidR="00081FEA" w:rsidRPr="004517D2">
          <w:rPr>
            <w:rStyle w:val="Hyperlink"/>
          </w:rPr>
          <w:t>Who is eligible to be a Committee member</w:t>
        </w:r>
        <w:r w:rsidR="00081FEA">
          <w:rPr>
            <w:webHidden/>
          </w:rPr>
          <w:tab/>
        </w:r>
        <w:r w:rsidR="00081FEA">
          <w:rPr>
            <w:webHidden/>
          </w:rPr>
          <w:fldChar w:fldCharType="begin"/>
        </w:r>
        <w:r w:rsidR="00081FEA">
          <w:rPr>
            <w:webHidden/>
          </w:rPr>
          <w:instrText xml:space="preserve"> PAGEREF _Toc474949103 \h </w:instrText>
        </w:r>
        <w:r w:rsidR="00081FEA">
          <w:rPr>
            <w:webHidden/>
          </w:rPr>
        </w:r>
        <w:r w:rsidR="00081FEA">
          <w:rPr>
            <w:webHidden/>
          </w:rPr>
          <w:fldChar w:fldCharType="separate"/>
        </w:r>
        <w:r w:rsidR="00D4498D">
          <w:rPr>
            <w:webHidden/>
          </w:rPr>
          <w:t>18</w:t>
        </w:r>
        <w:r w:rsidR="00081FEA">
          <w:rPr>
            <w:webHidden/>
          </w:rPr>
          <w:fldChar w:fldCharType="end"/>
        </w:r>
      </w:hyperlink>
    </w:p>
    <w:p w14:paraId="7ABB52D9" w14:textId="77777777" w:rsidR="00081FEA" w:rsidRDefault="007802BF">
      <w:pPr>
        <w:pStyle w:val="TOC3"/>
        <w:rPr>
          <w:rFonts w:asciiTheme="minorHAnsi" w:eastAsiaTheme="minorEastAsia" w:hAnsiTheme="minorHAnsi" w:cstheme="minorBidi"/>
          <w:iCs w:val="0"/>
          <w:lang w:eastAsia="en-AU"/>
        </w:rPr>
      </w:pPr>
      <w:hyperlink w:anchor="_Toc474949104" w:history="1">
        <w:r w:rsidR="00081FEA" w:rsidRPr="004517D2">
          <w:rPr>
            <w:rStyle w:val="Hyperlink"/>
            <w:rFonts w:cs="Arial"/>
          </w:rPr>
          <w:t>50</w:t>
        </w:r>
        <w:r w:rsidR="00081FEA">
          <w:rPr>
            <w:rFonts w:asciiTheme="minorHAnsi" w:eastAsiaTheme="minorEastAsia" w:hAnsiTheme="minorHAnsi" w:cstheme="minorBidi"/>
            <w:iCs w:val="0"/>
            <w:lang w:eastAsia="en-AU"/>
          </w:rPr>
          <w:tab/>
        </w:r>
        <w:r w:rsidR="00081FEA" w:rsidRPr="004517D2">
          <w:rPr>
            <w:rStyle w:val="Hyperlink"/>
          </w:rPr>
          <w:t>Returning Officer</w:t>
        </w:r>
        <w:r w:rsidR="00081FEA">
          <w:rPr>
            <w:webHidden/>
          </w:rPr>
          <w:tab/>
        </w:r>
        <w:r w:rsidR="00081FEA">
          <w:rPr>
            <w:webHidden/>
          </w:rPr>
          <w:fldChar w:fldCharType="begin"/>
        </w:r>
        <w:r w:rsidR="00081FEA">
          <w:rPr>
            <w:webHidden/>
          </w:rPr>
          <w:instrText xml:space="preserve"> PAGEREF _Toc474949104 \h </w:instrText>
        </w:r>
        <w:r w:rsidR="00081FEA">
          <w:rPr>
            <w:webHidden/>
          </w:rPr>
        </w:r>
        <w:r w:rsidR="00081FEA">
          <w:rPr>
            <w:webHidden/>
          </w:rPr>
          <w:fldChar w:fldCharType="separate"/>
        </w:r>
        <w:r w:rsidR="00D4498D">
          <w:rPr>
            <w:webHidden/>
          </w:rPr>
          <w:t>19</w:t>
        </w:r>
        <w:r w:rsidR="00081FEA">
          <w:rPr>
            <w:webHidden/>
          </w:rPr>
          <w:fldChar w:fldCharType="end"/>
        </w:r>
      </w:hyperlink>
    </w:p>
    <w:p w14:paraId="7F664BCF" w14:textId="77777777" w:rsidR="00081FEA" w:rsidRDefault="007802BF">
      <w:pPr>
        <w:pStyle w:val="TOC3"/>
        <w:rPr>
          <w:rFonts w:asciiTheme="minorHAnsi" w:eastAsiaTheme="minorEastAsia" w:hAnsiTheme="minorHAnsi" w:cstheme="minorBidi"/>
          <w:iCs w:val="0"/>
          <w:lang w:eastAsia="en-AU"/>
        </w:rPr>
      </w:pPr>
      <w:hyperlink w:anchor="_Toc474949105" w:history="1">
        <w:r w:rsidR="00081FEA" w:rsidRPr="004517D2">
          <w:rPr>
            <w:rStyle w:val="Hyperlink"/>
            <w:rFonts w:cs="Arial"/>
          </w:rPr>
          <w:t>51</w:t>
        </w:r>
        <w:r w:rsidR="00081FEA">
          <w:rPr>
            <w:rFonts w:asciiTheme="minorHAnsi" w:eastAsiaTheme="minorEastAsia" w:hAnsiTheme="minorHAnsi" w:cstheme="minorBidi"/>
            <w:iCs w:val="0"/>
            <w:lang w:eastAsia="en-AU"/>
          </w:rPr>
          <w:tab/>
        </w:r>
        <w:r w:rsidR="00081FEA" w:rsidRPr="004517D2">
          <w:rPr>
            <w:rStyle w:val="Hyperlink"/>
          </w:rPr>
          <w:t>Positions to be declared vacant</w:t>
        </w:r>
        <w:r w:rsidR="00081FEA">
          <w:rPr>
            <w:webHidden/>
          </w:rPr>
          <w:tab/>
        </w:r>
        <w:r w:rsidR="00081FEA">
          <w:rPr>
            <w:webHidden/>
          </w:rPr>
          <w:fldChar w:fldCharType="begin"/>
        </w:r>
        <w:r w:rsidR="00081FEA">
          <w:rPr>
            <w:webHidden/>
          </w:rPr>
          <w:instrText xml:space="preserve"> PAGEREF _Toc474949105 \h </w:instrText>
        </w:r>
        <w:r w:rsidR="00081FEA">
          <w:rPr>
            <w:webHidden/>
          </w:rPr>
        </w:r>
        <w:r w:rsidR="00081FEA">
          <w:rPr>
            <w:webHidden/>
          </w:rPr>
          <w:fldChar w:fldCharType="separate"/>
        </w:r>
        <w:r w:rsidR="00D4498D">
          <w:rPr>
            <w:webHidden/>
          </w:rPr>
          <w:t>19</w:t>
        </w:r>
        <w:r w:rsidR="00081FEA">
          <w:rPr>
            <w:webHidden/>
          </w:rPr>
          <w:fldChar w:fldCharType="end"/>
        </w:r>
      </w:hyperlink>
    </w:p>
    <w:p w14:paraId="12774381" w14:textId="77777777" w:rsidR="00081FEA" w:rsidRDefault="007802BF">
      <w:pPr>
        <w:pStyle w:val="TOC3"/>
        <w:rPr>
          <w:rFonts w:asciiTheme="minorHAnsi" w:eastAsiaTheme="minorEastAsia" w:hAnsiTheme="minorHAnsi" w:cstheme="minorBidi"/>
          <w:iCs w:val="0"/>
          <w:lang w:eastAsia="en-AU"/>
        </w:rPr>
      </w:pPr>
      <w:hyperlink w:anchor="_Toc474949106" w:history="1">
        <w:r w:rsidR="00081FEA" w:rsidRPr="004517D2">
          <w:rPr>
            <w:rStyle w:val="Hyperlink"/>
            <w:rFonts w:cs="Arial"/>
          </w:rPr>
          <w:t>52</w:t>
        </w:r>
        <w:r w:rsidR="00081FEA">
          <w:rPr>
            <w:rFonts w:asciiTheme="minorHAnsi" w:eastAsiaTheme="minorEastAsia" w:hAnsiTheme="minorHAnsi" w:cstheme="minorBidi"/>
            <w:iCs w:val="0"/>
            <w:lang w:eastAsia="en-AU"/>
          </w:rPr>
          <w:tab/>
        </w:r>
        <w:r w:rsidR="00081FEA" w:rsidRPr="004517D2">
          <w:rPr>
            <w:rStyle w:val="Hyperlink"/>
          </w:rPr>
          <w:t>Nominations</w:t>
        </w:r>
        <w:r w:rsidR="00081FEA">
          <w:rPr>
            <w:webHidden/>
          </w:rPr>
          <w:tab/>
        </w:r>
        <w:r w:rsidR="00081FEA">
          <w:rPr>
            <w:webHidden/>
          </w:rPr>
          <w:fldChar w:fldCharType="begin"/>
        </w:r>
        <w:r w:rsidR="00081FEA">
          <w:rPr>
            <w:webHidden/>
          </w:rPr>
          <w:instrText xml:space="preserve"> PAGEREF _Toc474949106 \h </w:instrText>
        </w:r>
        <w:r w:rsidR="00081FEA">
          <w:rPr>
            <w:webHidden/>
          </w:rPr>
        </w:r>
        <w:r w:rsidR="00081FEA">
          <w:rPr>
            <w:webHidden/>
          </w:rPr>
          <w:fldChar w:fldCharType="separate"/>
        </w:r>
        <w:r w:rsidR="00D4498D">
          <w:rPr>
            <w:webHidden/>
          </w:rPr>
          <w:t>19</w:t>
        </w:r>
        <w:r w:rsidR="00081FEA">
          <w:rPr>
            <w:webHidden/>
          </w:rPr>
          <w:fldChar w:fldCharType="end"/>
        </w:r>
      </w:hyperlink>
    </w:p>
    <w:p w14:paraId="046576B8" w14:textId="77777777" w:rsidR="00081FEA" w:rsidRDefault="007802BF">
      <w:pPr>
        <w:pStyle w:val="TOC3"/>
        <w:rPr>
          <w:rFonts w:asciiTheme="minorHAnsi" w:eastAsiaTheme="minorEastAsia" w:hAnsiTheme="minorHAnsi" w:cstheme="minorBidi"/>
          <w:iCs w:val="0"/>
          <w:lang w:eastAsia="en-AU"/>
        </w:rPr>
      </w:pPr>
      <w:hyperlink w:anchor="_Toc474949107" w:history="1">
        <w:r w:rsidR="00081FEA" w:rsidRPr="004517D2">
          <w:rPr>
            <w:rStyle w:val="Hyperlink"/>
            <w:rFonts w:cs="Arial"/>
          </w:rPr>
          <w:t>53</w:t>
        </w:r>
        <w:r w:rsidR="00081FEA">
          <w:rPr>
            <w:rFonts w:asciiTheme="minorHAnsi" w:eastAsiaTheme="minorEastAsia" w:hAnsiTheme="minorHAnsi" w:cstheme="minorBidi"/>
            <w:iCs w:val="0"/>
            <w:lang w:eastAsia="en-AU"/>
          </w:rPr>
          <w:tab/>
        </w:r>
        <w:r w:rsidR="00081FEA" w:rsidRPr="004517D2">
          <w:rPr>
            <w:rStyle w:val="Hyperlink"/>
          </w:rPr>
          <w:t>Election of committee members</w:t>
        </w:r>
        <w:r w:rsidR="00081FEA">
          <w:rPr>
            <w:webHidden/>
          </w:rPr>
          <w:tab/>
        </w:r>
        <w:r w:rsidR="00081FEA">
          <w:rPr>
            <w:webHidden/>
          </w:rPr>
          <w:fldChar w:fldCharType="begin"/>
        </w:r>
        <w:r w:rsidR="00081FEA">
          <w:rPr>
            <w:webHidden/>
          </w:rPr>
          <w:instrText xml:space="preserve"> PAGEREF _Toc474949107 \h </w:instrText>
        </w:r>
        <w:r w:rsidR="00081FEA">
          <w:rPr>
            <w:webHidden/>
          </w:rPr>
        </w:r>
        <w:r w:rsidR="00081FEA">
          <w:rPr>
            <w:webHidden/>
          </w:rPr>
          <w:fldChar w:fldCharType="separate"/>
        </w:r>
        <w:r w:rsidR="00D4498D">
          <w:rPr>
            <w:webHidden/>
          </w:rPr>
          <w:t>19</w:t>
        </w:r>
        <w:r w:rsidR="00081FEA">
          <w:rPr>
            <w:webHidden/>
          </w:rPr>
          <w:fldChar w:fldCharType="end"/>
        </w:r>
      </w:hyperlink>
    </w:p>
    <w:p w14:paraId="438835EE" w14:textId="77777777" w:rsidR="00081FEA" w:rsidRDefault="007802BF">
      <w:pPr>
        <w:pStyle w:val="TOC3"/>
        <w:rPr>
          <w:rFonts w:asciiTheme="minorHAnsi" w:eastAsiaTheme="minorEastAsia" w:hAnsiTheme="minorHAnsi" w:cstheme="minorBidi"/>
          <w:iCs w:val="0"/>
          <w:lang w:eastAsia="en-AU"/>
        </w:rPr>
      </w:pPr>
      <w:hyperlink w:anchor="_Toc474949108" w:history="1">
        <w:r w:rsidR="00081FEA" w:rsidRPr="004517D2">
          <w:rPr>
            <w:rStyle w:val="Hyperlink"/>
            <w:rFonts w:cs="Arial"/>
          </w:rPr>
          <w:t>54</w:t>
        </w:r>
        <w:r w:rsidR="00081FEA">
          <w:rPr>
            <w:rFonts w:asciiTheme="minorHAnsi" w:eastAsiaTheme="minorEastAsia" w:hAnsiTheme="minorHAnsi" w:cstheme="minorBidi"/>
            <w:iCs w:val="0"/>
            <w:lang w:eastAsia="en-AU"/>
          </w:rPr>
          <w:tab/>
        </w:r>
        <w:r w:rsidR="00081FEA" w:rsidRPr="004517D2">
          <w:rPr>
            <w:rStyle w:val="Hyperlink"/>
          </w:rPr>
          <w:t>Election Procedure</w:t>
        </w:r>
        <w:r w:rsidR="00081FEA">
          <w:rPr>
            <w:webHidden/>
          </w:rPr>
          <w:tab/>
        </w:r>
        <w:r w:rsidR="00081FEA">
          <w:rPr>
            <w:webHidden/>
          </w:rPr>
          <w:fldChar w:fldCharType="begin"/>
        </w:r>
        <w:r w:rsidR="00081FEA">
          <w:rPr>
            <w:webHidden/>
          </w:rPr>
          <w:instrText xml:space="preserve"> PAGEREF _Toc474949108 \h </w:instrText>
        </w:r>
        <w:r w:rsidR="00081FEA">
          <w:rPr>
            <w:webHidden/>
          </w:rPr>
        </w:r>
        <w:r w:rsidR="00081FEA">
          <w:rPr>
            <w:webHidden/>
          </w:rPr>
          <w:fldChar w:fldCharType="separate"/>
        </w:r>
        <w:r w:rsidR="00D4498D">
          <w:rPr>
            <w:webHidden/>
          </w:rPr>
          <w:t>20</w:t>
        </w:r>
        <w:r w:rsidR="00081FEA">
          <w:rPr>
            <w:webHidden/>
          </w:rPr>
          <w:fldChar w:fldCharType="end"/>
        </w:r>
      </w:hyperlink>
    </w:p>
    <w:p w14:paraId="5B89B111" w14:textId="77777777" w:rsidR="00081FEA" w:rsidRDefault="007802BF">
      <w:pPr>
        <w:pStyle w:val="TOC3"/>
        <w:rPr>
          <w:rFonts w:asciiTheme="minorHAnsi" w:eastAsiaTheme="minorEastAsia" w:hAnsiTheme="minorHAnsi" w:cstheme="minorBidi"/>
          <w:iCs w:val="0"/>
          <w:lang w:eastAsia="en-AU"/>
        </w:rPr>
      </w:pPr>
      <w:hyperlink w:anchor="_Toc474949109" w:history="1">
        <w:r w:rsidR="00081FEA" w:rsidRPr="004517D2">
          <w:rPr>
            <w:rStyle w:val="Hyperlink"/>
            <w:rFonts w:cs="Arial"/>
          </w:rPr>
          <w:t>55</w:t>
        </w:r>
        <w:r w:rsidR="00081FEA">
          <w:rPr>
            <w:rFonts w:asciiTheme="minorHAnsi" w:eastAsiaTheme="minorEastAsia" w:hAnsiTheme="minorHAnsi" w:cstheme="minorBidi"/>
            <w:iCs w:val="0"/>
            <w:lang w:eastAsia="en-AU"/>
          </w:rPr>
          <w:tab/>
        </w:r>
        <w:r w:rsidR="00081FEA" w:rsidRPr="004517D2">
          <w:rPr>
            <w:rStyle w:val="Hyperlink"/>
          </w:rPr>
          <w:t>Term of office</w:t>
        </w:r>
        <w:r w:rsidR="00081FEA">
          <w:rPr>
            <w:webHidden/>
          </w:rPr>
          <w:tab/>
        </w:r>
        <w:r w:rsidR="00081FEA">
          <w:rPr>
            <w:webHidden/>
          </w:rPr>
          <w:fldChar w:fldCharType="begin"/>
        </w:r>
        <w:r w:rsidR="00081FEA">
          <w:rPr>
            <w:webHidden/>
          </w:rPr>
          <w:instrText xml:space="preserve"> PAGEREF _Toc474949109 \h </w:instrText>
        </w:r>
        <w:r w:rsidR="00081FEA">
          <w:rPr>
            <w:webHidden/>
          </w:rPr>
        </w:r>
        <w:r w:rsidR="00081FEA">
          <w:rPr>
            <w:webHidden/>
          </w:rPr>
          <w:fldChar w:fldCharType="separate"/>
        </w:r>
        <w:r w:rsidR="00D4498D">
          <w:rPr>
            <w:webHidden/>
          </w:rPr>
          <w:t>21</w:t>
        </w:r>
        <w:r w:rsidR="00081FEA">
          <w:rPr>
            <w:webHidden/>
          </w:rPr>
          <w:fldChar w:fldCharType="end"/>
        </w:r>
      </w:hyperlink>
    </w:p>
    <w:p w14:paraId="4C5ACF90" w14:textId="77777777" w:rsidR="00081FEA" w:rsidRDefault="007802BF">
      <w:pPr>
        <w:pStyle w:val="TOC3"/>
        <w:rPr>
          <w:rFonts w:asciiTheme="minorHAnsi" w:eastAsiaTheme="minorEastAsia" w:hAnsiTheme="minorHAnsi" w:cstheme="minorBidi"/>
          <w:iCs w:val="0"/>
          <w:lang w:eastAsia="en-AU"/>
        </w:rPr>
      </w:pPr>
      <w:hyperlink w:anchor="_Toc474949110" w:history="1">
        <w:r w:rsidR="00081FEA" w:rsidRPr="004517D2">
          <w:rPr>
            <w:rStyle w:val="Hyperlink"/>
            <w:rFonts w:cs="Arial"/>
          </w:rPr>
          <w:t>56</w:t>
        </w:r>
        <w:r w:rsidR="00081FEA">
          <w:rPr>
            <w:rFonts w:asciiTheme="minorHAnsi" w:eastAsiaTheme="minorEastAsia" w:hAnsiTheme="minorHAnsi" w:cstheme="minorBidi"/>
            <w:iCs w:val="0"/>
            <w:lang w:eastAsia="en-AU"/>
          </w:rPr>
          <w:tab/>
        </w:r>
        <w:r w:rsidR="00081FEA" w:rsidRPr="004517D2">
          <w:rPr>
            <w:rStyle w:val="Hyperlink"/>
          </w:rPr>
          <w:t>Vacation of office</w:t>
        </w:r>
        <w:r w:rsidR="00081FEA">
          <w:rPr>
            <w:webHidden/>
          </w:rPr>
          <w:tab/>
        </w:r>
        <w:r w:rsidR="00081FEA">
          <w:rPr>
            <w:webHidden/>
          </w:rPr>
          <w:fldChar w:fldCharType="begin"/>
        </w:r>
        <w:r w:rsidR="00081FEA">
          <w:rPr>
            <w:webHidden/>
          </w:rPr>
          <w:instrText xml:space="preserve"> PAGEREF _Toc474949110 \h </w:instrText>
        </w:r>
        <w:r w:rsidR="00081FEA">
          <w:rPr>
            <w:webHidden/>
          </w:rPr>
        </w:r>
        <w:r w:rsidR="00081FEA">
          <w:rPr>
            <w:webHidden/>
          </w:rPr>
          <w:fldChar w:fldCharType="separate"/>
        </w:r>
        <w:r w:rsidR="00D4498D">
          <w:rPr>
            <w:webHidden/>
          </w:rPr>
          <w:t>21</w:t>
        </w:r>
        <w:r w:rsidR="00081FEA">
          <w:rPr>
            <w:webHidden/>
          </w:rPr>
          <w:fldChar w:fldCharType="end"/>
        </w:r>
      </w:hyperlink>
    </w:p>
    <w:p w14:paraId="52D9A0DA" w14:textId="77777777" w:rsidR="00081FEA" w:rsidRDefault="007802BF">
      <w:pPr>
        <w:pStyle w:val="TOC3"/>
        <w:rPr>
          <w:rFonts w:asciiTheme="minorHAnsi" w:eastAsiaTheme="minorEastAsia" w:hAnsiTheme="minorHAnsi" w:cstheme="minorBidi"/>
          <w:iCs w:val="0"/>
          <w:lang w:eastAsia="en-AU"/>
        </w:rPr>
      </w:pPr>
      <w:hyperlink w:anchor="_Toc474949111" w:history="1">
        <w:r w:rsidR="00081FEA" w:rsidRPr="004517D2">
          <w:rPr>
            <w:rStyle w:val="Hyperlink"/>
            <w:rFonts w:cs="Arial"/>
          </w:rPr>
          <w:t>57</w:t>
        </w:r>
        <w:r w:rsidR="00081FEA">
          <w:rPr>
            <w:rFonts w:asciiTheme="minorHAnsi" w:eastAsiaTheme="minorEastAsia" w:hAnsiTheme="minorHAnsi" w:cstheme="minorBidi"/>
            <w:iCs w:val="0"/>
            <w:lang w:eastAsia="en-AU"/>
          </w:rPr>
          <w:tab/>
        </w:r>
        <w:r w:rsidR="00081FEA" w:rsidRPr="004517D2">
          <w:rPr>
            <w:rStyle w:val="Hyperlink"/>
          </w:rPr>
          <w:t>Removal from office</w:t>
        </w:r>
        <w:r w:rsidR="00081FEA">
          <w:rPr>
            <w:webHidden/>
          </w:rPr>
          <w:tab/>
        </w:r>
        <w:r w:rsidR="00081FEA">
          <w:rPr>
            <w:webHidden/>
          </w:rPr>
          <w:fldChar w:fldCharType="begin"/>
        </w:r>
        <w:r w:rsidR="00081FEA">
          <w:rPr>
            <w:webHidden/>
          </w:rPr>
          <w:instrText xml:space="preserve"> PAGEREF _Toc474949111 \h </w:instrText>
        </w:r>
        <w:r w:rsidR="00081FEA">
          <w:rPr>
            <w:webHidden/>
          </w:rPr>
        </w:r>
        <w:r w:rsidR="00081FEA">
          <w:rPr>
            <w:webHidden/>
          </w:rPr>
          <w:fldChar w:fldCharType="separate"/>
        </w:r>
        <w:r w:rsidR="00D4498D">
          <w:rPr>
            <w:webHidden/>
          </w:rPr>
          <w:t>21</w:t>
        </w:r>
        <w:r w:rsidR="00081FEA">
          <w:rPr>
            <w:webHidden/>
          </w:rPr>
          <w:fldChar w:fldCharType="end"/>
        </w:r>
      </w:hyperlink>
    </w:p>
    <w:p w14:paraId="01FCA75C" w14:textId="77777777" w:rsidR="00081FEA" w:rsidRDefault="007802BF">
      <w:pPr>
        <w:pStyle w:val="TOC3"/>
        <w:rPr>
          <w:rFonts w:asciiTheme="minorHAnsi" w:eastAsiaTheme="minorEastAsia" w:hAnsiTheme="minorHAnsi" w:cstheme="minorBidi"/>
          <w:iCs w:val="0"/>
          <w:lang w:eastAsia="en-AU"/>
        </w:rPr>
      </w:pPr>
      <w:hyperlink w:anchor="_Toc474949112" w:history="1">
        <w:r w:rsidR="00081FEA" w:rsidRPr="004517D2">
          <w:rPr>
            <w:rStyle w:val="Hyperlink"/>
            <w:rFonts w:cs="Arial"/>
          </w:rPr>
          <w:t>58</w:t>
        </w:r>
        <w:r w:rsidR="00081FEA">
          <w:rPr>
            <w:rFonts w:asciiTheme="minorHAnsi" w:eastAsiaTheme="minorEastAsia" w:hAnsiTheme="minorHAnsi" w:cstheme="minorBidi"/>
            <w:iCs w:val="0"/>
            <w:lang w:eastAsia="en-AU"/>
          </w:rPr>
          <w:tab/>
        </w:r>
        <w:r w:rsidR="00081FEA" w:rsidRPr="004517D2">
          <w:rPr>
            <w:rStyle w:val="Hyperlink"/>
          </w:rPr>
          <w:t>Co-option</w:t>
        </w:r>
        <w:r w:rsidR="00081FEA">
          <w:rPr>
            <w:webHidden/>
          </w:rPr>
          <w:tab/>
        </w:r>
        <w:r w:rsidR="00081FEA">
          <w:rPr>
            <w:webHidden/>
          </w:rPr>
          <w:fldChar w:fldCharType="begin"/>
        </w:r>
        <w:r w:rsidR="00081FEA">
          <w:rPr>
            <w:webHidden/>
          </w:rPr>
          <w:instrText xml:space="preserve"> PAGEREF _Toc474949112 \h </w:instrText>
        </w:r>
        <w:r w:rsidR="00081FEA">
          <w:rPr>
            <w:webHidden/>
          </w:rPr>
        </w:r>
        <w:r w:rsidR="00081FEA">
          <w:rPr>
            <w:webHidden/>
          </w:rPr>
          <w:fldChar w:fldCharType="separate"/>
        </w:r>
        <w:r w:rsidR="00D4498D">
          <w:rPr>
            <w:webHidden/>
          </w:rPr>
          <w:t>22</w:t>
        </w:r>
        <w:r w:rsidR="00081FEA">
          <w:rPr>
            <w:webHidden/>
          </w:rPr>
          <w:fldChar w:fldCharType="end"/>
        </w:r>
      </w:hyperlink>
    </w:p>
    <w:p w14:paraId="54AD37EE" w14:textId="77777777" w:rsidR="00081FEA" w:rsidRDefault="007802BF">
      <w:pPr>
        <w:pStyle w:val="TOC2"/>
        <w:rPr>
          <w:rFonts w:asciiTheme="minorHAnsi" w:eastAsiaTheme="minorEastAsia" w:hAnsiTheme="minorHAnsi" w:cstheme="minorBidi"/>
          <w:b w:val="0"/>
          <w:smallCaps w:val="0"/>
          <w:lang w:eastAsia="en-AU"/>
        </w:rPr>
      </w:pPr>
      <w:hyperlink w:anchor="_Toc474949113" w:history="1">
        <w:r w:rsidR="00081FEA" w:rsidRPr="004517D2">
          <w:rPr>
            <w:rStyle w:val="Hyperlink"/>
          </w:rPr>
          <w:t>Division 4 — Meetings of Committee</w:t>
        </w:r>
        <w:r w:rsidR="00081FEA">
          <w:rPr>
            <w:webHidden/>
          </w:rPr>
          <w:tab/>
        </w:r>
        <w:r w:rsidR="00081FEA">
          <w:rPr>
            <w:webHidden/>
          </w:rPr>
          <w:fldChar w:fldCharType="begin"/>
        </w:r>
        <w:r w:rsidR="00081FEA">
          <w:rPr>
            <w:webHidden/>
          </w:rPr>
          <w:instrText xml:space="preserve"> PAGEREF _Toc474949113 \h </w:instrText>
        </w:r>
        <w:r w:rsidR="00081FEA">
          <w:rPr>
            <w:webHidden/>
          </w:rPr>
        </w:r>
        <w:r w:rsidR="00081FEA">
          <w:rPr>
            <w:webHidden/>
          </w:rPr>
          <w:fldChar w:fldCharType="separate"/>
        </w:r>
        <w:r w:rsidR="00D4498D">
          <w:rPr>
            <w:webHidden/>
          </w:rPr>
          <w:t>22</w:t>
        </w:r>
        <w:r w:rsidR="00081FEA">
          <w:rPr>
            <w:webHidden/>
          </w:rPr>
          <w:fldChar w:fldCharType="end"/>
        </w:r>
      </w:hyperlink>
    </w:p>
    <w:p w14:paraId="1447988E" w14:textId="77777777" w:rsidR="00081FEA" w:rsidRDefault="007802BF">
      <w:pPr>
        <w:pStyle w:val="TOC3"/>
        <w:rPr>
          <w:rFonts w:asciiTheme="minorHAnsi" w:eastAsiaTheme="minorEastAsia" w:hAnsiTheme="minorHAnsi" w:cstheme="minorBidi"/>
          <w:iCs w:val="0"/>
          <w:lang w:eastAsia="en-AU"/>
        </w:rPr>
      </w:pPr>
      <w:hyperlink w:anchor="_Toc474949114" w:history="1">
        <w:r w:rsidR="00081FEA" w:rsidRPr="004517D2">
          <w:rPr>
            <w:rStyle w:val="Hyperlink"/>
            <w:rFonts w:cs="Arial"/>
          </w:rPr>
          <w:t>59</w:t>
        </w:r>
        <w:r w:rsidR="00081FEA">
          <w:rPr>
            <w:rFonts w:asciiTheme="minorHAnsi" w:eastAsiaTheme="minorEastAsia" w:hAnsiTheme="minorHAnsi" w:cstheme="minorBidi"/>
            <w:iCs w:val="0"/>
            <w:lang w:eastAsia="en-AU"/>
          </w:rPr>
          <w:tab/>
        </w:r>
        <w:r w:rsidR="00081FEA" w:rsidRPr="004517D2">
          <w:rPr>
            <w:rStyle w:val="Hyperlink"/>
          </w:rPr>
          <w:t>Chairperson</w:t>
        </w:r>
        <w:r w:rsidR="00081FEA">
          <w:rPr>
            <w:webHidden/>
          </w:rPr>
          <w:tab/>
        </w:r>
        <w:r w:rsidR="00081FEA">
          <w:rPr>
            <w:webHidden/>
          </w:rPr>
          <w:fldChar w:fldCharType="begin"/>
        </w:r>
        <w:r w:rsidR="00081FEA">
          <w:rPr>
            <w:webHidden/>
          </w:rPr>
          <w:instrText xml:space="preserve"> PAGEREF _Toc474949114 \h </w:instrText>
        </w:r>
        <w:r w:rsidR="00081FEA">
          <w:rPr>
            <w:webHidden/>
          </w:rPr>
        </w:r>
        <w:r w:rsidR="00081FEA">
          <w:rPr>
            <w:webHidden/>
          </w:rPr>
          <w:fldChar w:fldCharType="separate"/>
        </w:r>
        <w:r w:rsidR="00D4498D">
          <w:rPr>
            <w:webHidden/>
          </w:rPr>
          <w:t>22</w:t>
        </w:r>
        <w:r w:rsidR="00081FEA">
          <w:rPr>
            <w:webHidden/>
          </w:rPr>
          <w:fldChar w:fldCharType="end"/>
        </w:r>
      </w:hyperlink>
    </w:p>
    <w:p w14:paraId="19B44A11" w14:textId="77777777" w:rsidR="00081FEA" w:rsidRDefault="007802BF">
      <w:pPr>
        <w:pStyle w:val="TOC3"/>
        <w:rPr>
          <w:rFonts w:asciiTheme="minorHAnsi" w:eastAsiaTheme="minorEastAsia" w:hAnsiTheme="minorHAnsi" w:cstheme="minorBidi"/>
          <w:iCs w:val="0"/>
          <w:lang w:eastAsia="en-AU"/>
        </w:rPr>
      </w:pPr>
      <w:hyperlink w:anchor="_Toc474949115" w:history="1">
        <w:r w:rsidR="00081FEA" w:rsidRPr="004517D2">
          <w:rPr>
            <w:rStyle w:val="Hyperlink"/>
            <w:rFonts w:cs="Arial"/>
          </w:rPr>
          <w:t>60</w:t>
        </w:r>
        <w:r w:rsidR="00081FEA">
          <w:rPr>
            <w:rFonts w:asciiTheme="minorHAnsi" w:eastAsiaTheme="minorEastAsia" w:hAnsiTheme="minorHAnsi" w:cstheme="minorBidi"/>
            <w:iCs w:val="0"/>
            <w:lang w:eastAsia="en-AU"/>
          </w:rPr>
          <w:tab/>
        </w:r>
        <w:r w:rsidR="00081FEA" w:rsidRPr="004517D2">
          <w:rPr>
            <w:rStyle w:val="Hyperlink"/>
          </w:rPr>
          <w:t>Meetings of Committee</w:t>
        </w:r>
        <w:r w:rsidR="00081FEA">
          <w:rPr>
            <w:webHidden/>
          </w:rPr>
          <w:tab/>
        </w:r>
        <w:r w:rsidR="00081FEA">
          <w:rPr>
            <w:webHidden/>
          </w:rPr>
          <w:fldChar w:fldCharType="begin"/>
        </w:r>
        <w:r w:rsidR="00081FEA">
          <w:rPr>
            <w:webHidden/>
          </w:rPr>
          <w:instrText xml:space="preserve"> PAGEREF _Toc474949115 \h </w:instrText>
        </w:r>
        <w:r w:rsidR="00081FEA">
          <w:rPr>
            <w:webHidden/>
          </w:rPr>
        </w:r>
        <w:r w:rsidR="00081FEA">
          <w:rPr>
            <w:webHidden/>
          </w:rPr>
          <w:fldChar w:fldCharType="separate"/>
        </w:r>
        <w:r w:rsidR="00D4498D">
          <w:rPr>
            <w:webHidden/>
          </w:rPr>
          <w:t>22</w:t>
        </w:r>
        <w:r w:rsidR="00081FEA">
          <w:rPr>
            <w:webHidden/>
          </w:rPr>
          <w:fldChar w:fldCharType="end"/>
        </w:r>
      </w:hyperlink>
    </w:p>
    <w:p w14:paraId="348A36C8" w14:textId="77777777" w:rsidR="00081FEA" w:rsidRDefault="007802BF">
      <w:pPr>
        <w:pStyle w:val="TOC3"/>
        <w:rPr>
          <w:rFonts w:asciiTheme="minorHAnsi" w:eastAsiaTheme="minorEastAsia" w:hAnsiTheme="minorHAnsi" w:cstheme="minorBidi"/>
          <w:iCs w:val="0"/>
          <w:lang w:eastAsia="en-AU"/>
        </w:rPr>
      </w:pPr>
      <w:hyperlink w:anchor="_Toc474949116" w:history="1">
        <w:r w:rsidR="00081FEA" w:rsidRPr="004517D2">
          <w:rPr>
            <w:rStyle w:val="Hyperlink"/>
            <w:rFonts w:cs="Arial"/>
          </w:rPr>
          <w:t>61</w:t>
        </w:r>
        <w:r w:rsidR="00081FEA">
          <w:rPr>
            <w:rFonts w:asciiTheme="minorHAnsi" w:eastAsiaTheme="minorEastAsia" w:hAnsiTheme="minorHAnsi" w:cstheme="minorBidi"/>
            <w:iCs w:val="0"/>
            <w:lang w:eastAsia="en-AU"/>
          </w:rPr>
          <w:tab/>
        </w:r>
        <w:r w:rsidR="00081FEA" w:rsidRPr="004517D2">
          <w:rPr>
            <w:rStyle w:val="Hyperlink"/>
          </w:rPr>
          <w:t>Notice of meetings</w:t>
        </w:r>
        <w:r w:rsidR="00081FEA">
          <w:rPr>
            <w:webHidden/>
          </w:rPr>
          <w:tab/>
        </w:r>
        <w:r w:rsidR="00081FEA">
          <w:rPr>
            <w:webHidden/>
          </w:rPr>
          <w:fldChar w:fldCharType="begin"/>
        </w:r>
        <w:r w:rsidR="00081FEA">
          <w:rPr>
            <w:webHidden/>
          </w:rPr>
          <w:instrText xml:space="preserve"> PAGEREF _Toc474949116 \h </w:instrText>
        </w:r>
        <w:r w:rsidR="00081FEA">
          <w:rPr>
            <w:webHidden/>
          </w:rPr>
        </w:r>
        <w:r w:rsidR="00081FEA">
          <w:rPr>
            <w:webHidden/>
          </w:rPr>
          <w:fldChar w:fldCharType="separate"/>
        </w:r>
        <w:r w:rsidR="00D4498D">
          <w:rPr>
            <w:webHidden/>
          </w:rPr>
          <w:t>22</w:t>
        </w:r>
        <w:r w:rsidR="00081FEA">
          <w:rPr>
            <w:webHidden/>
          </w:rPr>
          <w:fldChar w:fldCharType="end"/>
        </w:r>
      </w:hyperlink>
    </w:p>
    <w:p w14:paraId="356470DF" w14:textId="77777777" w:rsidR="00081FEA" w:rsidRDefault="007802BF">
      <w:pPr>
        <w:pStyle w:val="TOC3"/>
        <w:rPr>
          <w:rFonts w:asciiTheme="minorHAnsi" w:eastAsiaTheme="minorEastAsia" w:hAnsiTheme="minorHAnsi" w:cstheme="minorBidi"/>
          <w:iCs w:val="0"/>
          <w:lang w:eastAsia="en-AU"/>
        </w:rPr>
      </w:pPr>
      <w:hyperlink w:anchor="_Toc474949117" w:history="1">
        <w:r w:rsidR="00081FEA" w:rsidRPr="004517D2">
          <w:rPr>
            <w:rStyle w:val="Hyperlink"/>
            <w:rFonts w:cs="Arial"/>
          </w:rPr>
          <w:t>62</w:t>
        </w:r>
        <w:r w:rsidR="00081FEA">
          <w:rPr>
            <w:rFonts w:asciiTheme="minorHAnsi" w:eastAsiaTheme="minorEastAsia" w:hAnsiTheme="minorHAnsi" w:cstheme="minorBidi"/>
            <w:iCs w:val="0"/>
            <w:lang w:eastAsia="en-AU"/>
          </w:rPr>
          <w:tab/>
        </w:r>
        <w:r w:rsidR="00081FEA" w:rsidRPr="004517D2">
          <w:rPr>
            <w:rStyle w:val="Hyperlink"/>
          </w:rPr>
          <w:t>Urgent meetings</w:t>
        </w:r>
        <w:r w:rsidR="00081FEA">
          <w:rPr>
            <w:webHidden/>
          </w:rPr>
          <w:tab/>
        </w:r>
        <w:r w:rsidR="00081FEA">
          <w:rPr>
            <w:webHidden/>
          </w:rPr>
          <w:fldChar w:fldCharType="begin"/>
        </w:r>
        <w:r w:rsidR="00081FEA">
          <w:rPr>
            <w:webHidden/>
          </w:rPr>
          <w:instrText xml:space="preserve"> PAGEREF _Toc474949117 \h </w:instrText>
        </w:r>
        <w:r w:rsidR="00081FEA">
          <w:rPr>
            <w:webHidden/>
          </w:rPr>
        </w:r>
        <w:r w:rsidR="00081FEA">
          <w:rPr>
            <w:webHidden/>
          </w:rPr>
          <w:fldChar w:fldCharType="separate"/>
        </w:r>
        <w:r w:rsidR="00D4498D">
          <w:rPr>
            <w:webHidden/>
          </w:rPr>
          <w:t>22</w:t>
        </w:r>
        <w:r w:rsidR="00081FEA">
          <w:rPr>
            <w:webHidden/>
          </w:rPr>
          <w:fldChar w:fldCharType="end"/>
        </w:r>
      </w:hyperlink>
    </w:p>
    <w:p w14:paraId="694AE929" w14:textId="77777777" w:rsidR="00081FEA" w:rsidRDefault="007802BF">
      <w:pPr>
        <w:pStyle w:val="TOC3"/>
        <w:rPr>
          <w:rFonts w:asciiTheme="minorHAnsi" w:eastAsiaTheme="minorEastAsia" w:hAnsiTheme="minorHAnsi" w:cstheme="minorBidi"/>
          <w:iCs w:val="0"/>
          <w:lang w:eastAsia="en-AU"/>
        </w:rPr>
      </w:pPr>
      <w:hyperlink w:anchor="_Toc474949118" w:history="1">
        <w:r w:rsidR="00081FEA" w:rsidRPr="004517D2">
          <w:rPr>
            <w:rStyle w:val="Hyperlink"/>
            <w:rFonts w:cs="Arial"/>
          </w:rPr>
          <w:t>63</w:t>
        </w:r>
        <w:r w:rsidR="00081FEA">
          <w:rPr>
            <w:rFonts w:asciiTheme="minorHAnsi" w:eastAsiaTheme="minorEastAsia" w:hAnsiTheme="minorHAnsi" w:cstheme="minorBidi"/>
            <w:iCs w:val="0"/>
            <w:lang w:eastAsia="en-AU"/>
          </w:rPr>
          <w:tab/>
        </w:r>
        <w:r w:rsidR="00081FEA" w:rsidRPr="004517D2">
          <w:rPr>
            <w:rStyle w:val="Hyperlink"/>
          </w:rPr>
          <w:t>Procedure and order of business</w:t>
        </w:r>
        <w:r w:rsidR="00081FEA">
          <w:rPr>
            <w:webHidden/>
          </w:rPr>
          <w:tab/>
        </w:r>
        <w:r w:rsidR="00081FEA">
          <w:rPr>
            <w:webHidden/>
          </w:rPr>
          <w:fldChar w:fldCharType="begin"/>
        </w:r>
        <w:r w:rsidR="00081FEA">
          <w:rPr>
            <w:webHidden/>
          </w:rPr>
          <w:instrText xml:space="preserve"> PAGEREF _Toc474949118 \h </w:instrText>
        </w:r>
        <w:r w:rsidR="00081FEA">
          <w:rPr>
            <w:webHidden/>
          </w:rPr>
        </w:r>
        <w:r w:rsidR="00081FEA">
          <w:rPr>
            <w:webHidden/>
          </w:rPr>
          <w:fldChar w:fldCharType="separate"/>
        </w:r>
        <w:r w:rsidR="00D4498D">
          <w:rPr>
            <w:webHidden/>
          </w:rPr>
          <w:t>23</w:t>
        </w:r>
        <w:r w:rsidR="00081FEA">
          <w:rPr>
            <w:webHidden/>
          </w:rPr>
          <w:fldChar w:fldCharType="end"/>
        </w:r>
      </w:hyperlink>
    </w:p>
    <w:p w14:paraId="79DFB50A" w14:textId="77777777" w:rsidR="00081FEA" w:rsidRDefault="007802BF">
      <w:pPr>
        <w:pStyle w:val="TOC3"/>
        <w:rPr>
          <w:rFonts w:asciiTheme="minorHAnsi" w:eastAsiaTheme="minorEastAsia" w:hAnsiTheme="minorHAnsi" w:cstheme="minorBidi"/>
          <w:iCs w:val="0"/>
          <w:lang w:eastAsia="en-AU"/>
        </w:rPr>
      </w:pPr>
      <w:hyperlink w:anchor="_Toc474949119" w:history="1">
        <w:r w:rsidR="00081FEA" w:rsidRPr="004517D2">
          <w:rPr>
            <w:rStyle w:val="Hyperlink"/>
            <w:rFonts w:cs="Arial"/>
          </w:rPr>
          <w:t>64</w:t>
        </w:r>
        <w:r w:rsidR="00081FEA">
          <w:rPr>
            <w:rFonts w:asciiTheme="minorHAnsi" w:eastAsiaTheme="minorEastAsia" w:hAnsiTheme="minorHAnsi" w:cstheme="minorBidi"/>
            <w:iCs w:val="0"/>
            <w:lang w:eastAsia="en-AU"/>
          </w:rPr>
          <w:tab/>
        </w:r>
        <w:r w:rsidR="00081FEA" w:rsidRPr="004517D2">
          <w:rPr>
            <w:rStyle w:val="Hyperlink"/>
          </w:rPr>
          <w:t>Use of technology</w:t>
        </w:r>
        <w:r w:rsidR="00081FEA">
          <w:rPr>
            <w:webHidden/>
          </w:rPr>
          <w:tab/>
        </w:r>
        <w:r w:rsidR="00081FEA">
          <w:rPr>
            <w:webHidden/>
          </w:rPr>
          <w:fldChar w:fldCharType="begin"/>
        </w:r>
        <w:r w:rsidR="00081FEA">
          <w:rPr>
            <w:webHidden/>
          </w:rPr>
          <w:instrText xml:space="preserve"> PAGEREF _Toc474949119 \h </w:instrText>
        </w:r>
        <w:r w:rsidR="00081FEA">
          <w:rPr>
            <w:webHidden/>
          </w:rPr>
        </w:r>
        <w:r w:rsidR="00081FEA">
          <w:rPr>
            <w:webHidden/>
          </w:rPr>
          <w:fldChar w:fldCharType="separate"/>
        </w:r>
        <w:r w:rsidR="00D4498D">
          <w:rPr>
            <w:webHidden/>
          </w:rPr>
          <w:t>23</w:t>
        </w:r>
        <w:r w:rsidR="00081FEA">
          <w:rPr>
            <w:webHidden/>
          </w:rPr>
          <w:fldChar w:fldCharType="end"/>
        </w:r>
      </w:hyperlink>
    </w:p>
    <w:p w14:paraId="16313719" w14:textId="77777777" w:rsidR="00081FEA" w:rsidRDefault="007802BF">
      <w:pPr>
        <w:pStyle w:val="TOC3"/>
        <w:rPr>
          <w:rFonts w:asciiTheme="minorHAnsi" w:eastAsiaTheme="minorEastAsia" w:hAnsiTheme="minorHAnsi" w:cstheme="minorBidi"/>
          <w:iCs w:val="0"/>
          <w:lang w:eastAsia="en-AU"/>
        </w:rPr>
      </w:pPr>
      <w:hyperlink w:anchor="_Toc474949120" w:history="1">
        <w:r w:rsidR="00081FEA" w:rsidRPr="004517D2">
          <w:rPr>
            <w:rStyle w:val="Hyperlink"/>
            <w:rFonts w:cs="Arial"/>
          </w:rPr>
          <w:t>65</w:t>
        </w:r>
        <w:r w:rsidR="00081FEA">
          <w:rPr>
            <w:rFonts w:asciiTheme="minorHAnsi" w:eastAsiaTheme="minorEastAsia" w:hAnsiTheme="minorHAnsi" w:cstheme="minorBidi"/>
            <w:iCs w:val="0"/>
            <w:lang w:eastAsia="en-AU"/>
          </w:rPr>
          <w:tab/>
        </w:r>
        <w:r w:rsidR="00081FEA" w:rsidRPr="004517D2">
          <w:rPr>
            <w:rStyle w:val="Hyperlink"/>
          </w:rPr>
          <w:t>Quorum</w:t>
        </w:r>
        <w:r w:rsidR="00081FEA">
          <w:rPr>
            <w:webHidden/>
          </w:rPr>
          <w:tab/>
        </w:r>
        <w:r w:rsidR="00081FEA">
          <w:rPr>
            <w:webHidden/>
          </w:rPr>
          <w:fldChar w:fldCharType="begin"/>
        </w:r>
        <w:r w:rsidR="00081FEA">
          <w:rPr>
            <w:webHidden/>
          </w:rPr>
          <w:instrText xml:space="preserve"> PAGEREF _Toc474949120 \h </w:instrText>
        </w:r>
        <w:r w:rsidR="00081FEA">
          <w:rPr>
            <w:webHidden/>
          </w:rPr>
        </w:r>
        <w:r w:rsidR="00081FEA">
          <w:rPr>
            <w:webHidden/>
          </w:rPr>
          <w:fldChar w:fldCharType="separate"/>
        </w:r>
        <w:r w:rsidR="00D4498D">
          <w:rPr>
            <w:webHidden/>
          </w:rPr>
          <w:t>23</w:t>
        </w:r>
        <w:r w:rsidR="00081FEA">
          <w:rPr>
            <w:webHidden/>
          </w:rPr>
          <w:fldChar w:fldCharType="end"/>
        </w:r>
      </w:hyperlink>
    </w:p>
    <w:p w14:paraId="791B744C" w14:textId="77777777" w:rsidR="00081FEA" w:rsidRDefault="007802BF">
      <w:pPr>
        <w:pStyle w:val="TOC3"/>
        <w:rPr>
          <w:rFonts w:asciiTheme="minorHAnsi" w:eastAsiaTheme="minorEastAsia" w:hAnsiTheme="minorHAnsi" w:cstheme="minorBidi"/>
          <w:iCs w:val="0"/>
          <w:lang w:eastAsia="en-AU"/>
        </w:rPr>
      </w:pPr>
      <w:hyperlink w:anchor="_Toc474949121" w:history="1">
        <w:r w:rsidR="00081FEA" w:rsidRPr="004517D2">
          <w:rPr>
            <w:rStyle w:val="Hyperlink"/>
            <w:rFonts w:cs="Arial"/>
          </w:rPr>
          <w:t>66</w:t>
        </w:r>
        <w:r w:rsidR="00081FEA">
          <w:rPr>
            <w:rFonts w:asciiTheme="minorHAnsi" w:eastAsiaTheme="minorEastAsia" w:hAnsiTheme="minorHAnsi" w:cstheme="minorBidi"/>
            <w:iCs w:val="0"/>
            <w:lang w:eastAsia="en-AU"/>
          </w:rPr>
          <w:tab/>
        </w:r>
        <w:r w:rsidR="00081FEA" w:rsidRPr="004517D2">
          <w:rPr>
            <w:rStyle w:val="Hyperlink"/>
          </w:rPr>
          <w:t>Voting</w:t>
        </w:r>
        <w:r w:rsidR="00081FEA">
          <w:rPr>
            <w:webHidden/>
          </w:rPr>
          <w:tab/>
        </w:r>
        <w:r w:rsidR="00081FEA">
          <w:rPr>
            <w:webHidden/>
          </w:rPr>
          <w:fldChar w:fldCharType="begin"/>
        </w:r>
        <w:r w:rsidR="00081FEA">
          <w:rPr>
            <w:webHidden/>
          </w:rPr>
          <w:instrText xml:space="preserve"> PAGEREF _Toc474949121 \h </w:instrText>
        </w:r>
        <w:r w:rsidR="00081FEA">
          <w:rPr>
            <w:webHidden/>
          </w:rPr>
        </w:r>
        <w:r w:rsidR="00081FEA">
          <w:rPr>
            <w:webHidden/>
          </w:rPr>
          <w:fldChar w:fldCharType="separate"/>
        </w:r>
        <w:r w:rsidR="00D4498D">
          <w:rPr>
            <w:webHidden/>
          </w:rPr>
          <w:t>23</w:t>
        </w:r>
        <w:r w:rsidR="00081FEA">
          <w:rPr>
            <w:webHidden/>
          </w:rPr>
          <w:fldChar w:fldCharType="end"/>
        </w:r>
      </w:hyperlink>
    </w:p>
    <w:p w14:paraId="2D498CFC" w14:textId="77777777" w:rsidR="00081FEA" w:rsidRDefault="007802BF">
      <w:pPr>
        <w:pStyle w:val="TOC3"/>
        <w:rPr>
          <w:rFonts w:asciiTheme="minorHAnsi" w:eastAsiaTheme="minorEastAsia" w:hAnsiTheme="minorHAnsi" w:cstheme="minorBidi"/>
          <w:iCs w:val="0"/>
          <w:lang w:eastAsia="en-AU"/>
        </w:rPr>
      </w:pPr>
      <w:hyperlink w:anchor="_Toc474949122" w:history="1">
        <w:r w:rsidR="00081FEA" w:rsidRPr="004517D2">
          <w:rPr>
            <w:rStyle w:val="Hyperlink"/>
            <w:rFonts w:cs="Arial"/>
          </w:rPr>
          <w:t>67</w:t>
        </w:r>
        <w:r w:rsidR="00081FEA">
          <w:rPr>
            <w:rFonts w:asciiTheme="minorHAnsi" w:eastAsiaTheme="minorEastAsia" w:hAnsiTheme="minorHAnsi" w:cstheme="minorBidi"/>
            <w:iCs w:val="0"/>
            <w:lang w:eastAsia="en-AU"/>
          </w:rPr>
          <w:tab/>
        </w:r>
        <w:r w:rsidR="00081FEA" w:rsidRPr="004517D2">
          <w:rPr>
            <w:rStyle w:val="Hyperlink"/>
          </w:rPr>
          <w:t>Conflict of interest</w:t>
        </w:r>
        <w:r w:rsidR="00081FEA">
          <w:rPr>
            <w:webHidden/>
          </w:rPr>
          <w:tab/>
        </w:r>
        <w:r w:rsidR="00081FEA">
          <w:rPr>
            <w:webHidden/>
          </w:rPr>
          <w:fldChar w:fldCharType="begin"/>
        </w:r>
        <w:r w:rsidR="00081FEA">
          <w:rPr>
            <w:webHidden/>
          </w:rPr>
          <w:instrText xml:space="preserve"> PAGEREF _Toc474949122 \h </w:instrText>
        </w:r>
        <w:r w:rsidR="00081FEA">
          <w:rPr>
            <w:webHidden/>
          </w:rPr>
        </w:r>
        <w:r w:rsidR="00081FEA">
          <w:rPr>
            <w:webHidden/>
          </w:rPr>
          <w:fldChar w:fldCharType="separate"/>
        </w:r>
        <w:r w:rsidR="00D4498D">
          <w:rPr>
            <w:webHidden/>
          </w:rPr>
          <w:t>23</w:t>
        </w:r>
        <w:r w:rsidR="00081FEA">
          <w:rPr>
            <w:webHidden/>
          </w:rPr>
          <w:fldChar w:fldCharType="end"/>
        </w:r>
      </w:hyperlink>
    </w:p>
    <w:p w14:paraId="79B25F4F" w14:textId="77777777" w:rsidR="00081FEA" w:rsidRDefault="007802BF">
      <w:pPr>
        <w:pStyle w:val="TOC3"/>
        <w:rPr>
          <w:rFonts w:asciiTheme="minorHAnsi" w:eastAsiaTheme="minorEastAsia" w:hAnsiTheme="minorHAnsi" w:cstheme="minorBidi"/>
          <w:iCs w:val="0"/>
          <w:lang w:eastAsia="en-AU"/>
        </w:rPr>
      </w:pPr>
      <w:hyperlink w:anchor="_Toc474949123" w:history="1">
        <w:r w:rsidR="00081FEA" w:rsidRPr="004517D2">
          <w:rPr>
            <w:rStyle w:val="Hyperlink"/>
            <w:rFonts w:cs="Arial"/>
          </w:rPr>
          <w:t>68</w:t>
        </w:r>
        <w:r w:rsidR="00081FEA">
          <w:rPr>
            <w:rFonts w:asciiTheme="minorHAnsi" w:eastAsiaTheme="minorEastAsia" w:hAnsiTheme="minorHAnsi" w:cstheme="minorBidi"/>
            <w:iCs w:val="0"/>
            <w:lang w:eastAsia="en-AU"/>
          </w:rPr>
          <w:tab/>
        </w:r>
        <w:r w:rsidR="00081FEA" w:rsidRPr="004517D2">
          <w:rPr>
            <w:rStyle w:val="Hyperlink"/>
          </w:rPr>
          <w:t>Minutes of meeting</w:t>
        </w:r>
        <w:r w:rsidR="00081FEA">
          <w:rPr>
            <w:webHidden/>
          </w:rPr>
          <w:tab/>
        </w:r>
        <w:r w:rsidR="00081FEA">
          <w:rPr>
            <w:webHidden/>
          </w:rPr>
          <w:fldChar w:fldCharType="begin"/>
        </w:r>
        <w:r w:rsidR="00081FEA">
          <w:rPr>
            <w:webHidden/>
          </w:rPr>
          <w:instrText xml:space="preserve"> PAGEREF _Toc474949123 \h </w:instrText>
        </w:r>
        <w:r w:rsidR="00081FEA">
          <w:rPr>
            <w:webHidden/>
          </w:rPr>
        </w:r>
        <w:r w:rsidR="00081FEA">
          <w:rPr>
            <w:webHidden/>
          </w:rPr>
          <w:fldChar w:fldCharType="separate"/>
        </w:r>
        <w:r w:rsidR="00D4498D">
          <w:rPr>
            <w:webHidden/>
          </w:rPr>
          <w:t>24</w:t>
        </w:r>
        <w:r w:rsidR="00081FEA">
          <w:rPr>
            <w:webHidden/>
          </w:rPr>
          <w:fldChar w:fldCharType="end"/>
        </w:r>
      </w:hyperlink>
    </w:p>
    <w:p w14:paraId="4AFF49A4" w14:textId="77777777" w:rsidR="00081FEA" w:rsidRDefault="007802BF">
      <w:pPr>
        <w:pStyle w:val="TOC3"/>
        <w:rPr>
          <w:rFonts w:asciiTheme="minorHAnsi" w:eastAsiaTheme="minorEastAsia" w:hAnsiTheme="minorHAnsi" w:cstheme="minorBidi"/>
          <w:iCs w:val="0"/>
          <w:lang w:eastAsia="en-AU"/>
        </w:rPr>
      </w:pPr>
      <w:hyperlink w:anchor="_Toc474949124" w:history="1">
        <w:r w:rsidR="00081FEA" w:rsidRPr="004517D2">
          <w:rPr>
            <w:rStyle w:val="Hyperlink"/>
            <w:rFonts w:cs="Arial"/>
          </w:rPr>
          <w:t>69</w:t>
        </w:r>
        <w:r w:rsidR="00081FEA">
          <w:rPr>
            <w:rFonts w:asciiTheme="minorHAnsi" w:eastAsiaTheme="minorEastAsia" w:hAnsiTheme="minorHAnsi" w:cstheme="minorBidi"/>
            <w:iCs w:val="0"/>
            <w:lang w:eastAsia="en-AU"/>
          </w:rPr>
          <w:tab/>
        </w:r>
        <w:r w:rsidR="00081FEA" w:rsidRPr="004517D2">
          <w:rPr>
            <w:rStyle w:val="Hyperlink"/>
          </w:rPr>
          <w:t>Leave of absence</w:t>
        </w:r>
        <w:r w:rsidR="00081FEA">
          <w:rPr>
            <w:webHidden/>
          </w:rPr>
          <w:tab/>
        </w:r>
        <w:r w:rsidR="00081FEA">
          <w:rPr>
            <w:webHidden/>
          </w:rPr>
          <w:fldChar w:fldCharType="begin"/>
        </w:r>
        <w:r w:rsidR="00081FEA">
          <w:rPr>
            <w:webHidden/>
          </w:rPr>
          <w:instrText xml:space="preserve"> PAGEREF _Toc474949124 \h </w:instrText>
        </w:r>
        <w:r w:rsidR="00081FEA">
          <w:rPr>
            <w:webHidden/>
          </w:rPr>
        </w:r>
        <w:r w:rsidR="00081FEA">
          <w:rPr>
            <w:webHidden/>
          </w:rPr>
          <w:fldChar w:fldCharType="separate"/>
        </w:r>
        <w:r w:rsidR="00D4498D">
          <w:rPr>
            <w:webHidden/>
          </w:rPr>
          <w:t>24</w:t>
        </w:r>
        <w:r w:rsidR="00081FEA">
          <w:rPr>
            <w:webHidden/>
          </w:rPr>
          <w:fldChar w:fldCharType="end"/>
        </w:r>
      </w:hyperlink>
    </w:p>
    <w:p w14:paraId="3EB900CE" w14:textId="77777777" w:rsidR="00081FEA" w:rsidRDefault="007802BF">
      <w:pPr>
        <w:pStyle w:val="TOC1"/>
        <w:rPr>
          <w:rFonts w:asciiTheme="minorHAnsi" w:eastAsiaTheme="minorEastAsia" w:hAnsiTheme="minorHAnsi" w:cstheme="minorBidi"/>
          <w:b w:val="0"/>
          <w:bCs w:val="0"/>
          <w:szCs w:val="24"/>
          <w:lang w:eastAsia="en-AU"/>
        </w:rPr>
      </w:pPr>
      <w:hyperlink w:anchor="_Toc474949125" w:history="1">
        <w:r w:rsidR="00081FEA" w:rsidRPr="004517D2">
          <w:rPr>
            <w:rStyle w:val="Hyperlink"/>
          </w:rPr>
          <w:t>PART 6 — FINANCIAL MATTERS</w:t>
        </w:r>
        <w:r w:rsidR="00081FEA">
          <w:rPr>
            <w:webHidden/>
          </w:rPr>
          <w:tab/>
        </w:r>
        <w:r w:rsidR="00081FEA">
          <w:rPr>
            <w:webHidden/>
          </w:rPr>
          <w:fldChar w:fldCharType="begin"/>
        </w:r>
        <w:r w:rsidR="00081FEA">
          <w:rPr>
            <w:webHidden/>
          </w:rPr>
          <w:instrText xml:space="preserve"> PAGEREF _Toc474949125 \h </w:instrText>
        </w:r>
        <w:r w:rsidR="00081FEA">
          <w:rPr>
            <w:webHidden/>
          </w:rPr>
        </w:r>
        <w:r w:rsidR="00081FEA">
          <w:rPr>
            <w:webHidden/>
          </w:rPr>
          <w:fldChar w:fldCharType="separate"/>
        </w:r>
        <w:r w:rsidR="00D4498D">
          <w:rPr>
            <w:webHidden/>
          </w:rPr>
          <w:t>24</w:t>
        </w:r>
        <w:r w:rsidR="00081FEA">
          <w:rPr>
            <w:webHidden/>
          </w:rPr>
          <w:fldChar w:fldCharType="end"/>
        </w:r>
      </w:hyperlink>
    </w:p>
    <w:p w14:paraId="5A60ABB6" w14:textId="77777777" w:rsidR="00081FEA" w:rsidRDefault="007802BF">
      <w:pPr>
        <w:pStyle w:val="TOC3"/>
        <w:rPr>
          <w:rFonts w:asciiTheme="minorHAnsi" w:eastAsiaTheme="minorEastAsia" w:hAnsiTheme="minorHAnsi" w:cstheme="minorBidi"/>
          <w:iCs w:val="0"/>
          <w:lang w:eastAsia="en-AU"/>
        </w:rPr>
      </w:pPr>
      <w:hyperlink w:anchor="_Toc474949126" w:history="1">
        <w:r w:rsidR="00081FEA" w:rsidRPr="004517D2">
          <w:rPr>
            <w:rStyle w:val="Hyperlink"/>
            <w:rFonts w:cs="Arial"/>
          </w:rPr>
          <w:t>70</w:t>
        </w:r>
        <w:r w:rsidR="00081FEA">
          <w:rPr>
            <w:rFonts w:asciiTheme="minorHAnsi" w:eastAsiaTheme="minorEastAsia" w:hAnsiTheme="minorHAnsi" w:cstheme="minorBidi"/>
            <w:iCs w:val="0"/>
            <w:lang w:eastAsia="en-AU"/>
          </w:rPr>
          <w:tab/>
        </w:r>
        <w:r w:rsidR="00081FEA" w:rsidRPr="004517D2">
          <w:rPr>
            <w:rStyle w:val="Hyperlink"/>
          </w:rPr>
          <w:t>Source of funds</w:t>
        </w:r>
        <w:r w:rsidR="00081FEA">
          <w:rPr>
            <w:webHidden/>
          </w:rPr>
          <w:tab/>
        </w:r>
        <w:r w:rsidR="00081FEA">
          <w:rPr>
            <w:webHidden/>
          </w:rPr>
          <w:fldChar w:fldCharType="begin"/>
        </w:r>
        <w:r w:rsidR="00081FEA">
          <w:rPr>
            <w:webHidden/>
          </w:rPr>
          <w:instrText xml:space="preserve"> PAGEREF _Toc474949126 \h </w:instrText>
        </w:r>
        <w:r w:rsidR="00081FEA">
          <w:rPr>
            <w:webHidden/>
          </w:rPr>
        </w:r>
        <w:r w:rsidR="00081FEA">
          <w:rPr>
            <w:webHidden/>
          </w:rPr>
          <w:fldChar w:fldCharType="separate"/>
        </w:r>
        <w:r w:rsidR="00D4498D">
          <w:rPr>
            <w:webHidden/>
          </w:rPr>
          <w:t>24</w:t>
        </w:r>
        <w:r w:rsidR="00081FEA">
          <w:rPr>
            <w:webHidden/>
          </w:rPr>
          <w:fldChar w:fldCharType="end"/>
        </w:r>
      </w:hyperlink>
    </w:p>
    <w:p w14:paraId="49A84CE5" w14:textId="77777777" w:rsidR="00081FEA" w:rsidRDefault="007802BF">
      <w:pPr>
        <w:pStyle w:val="TOC3"/>
        <w:rPr>
          <w:rFonts w:asciiTheme="minorHAnsi" w:eastAsiaTheme="minorEastAsia" w:hAnsiTheme="minorHAnsi" w:cstheme="minorBidi"/>
          <w:iCs w:val="0"/>
          <w:lang w:eastAsia="en-AU"/>
        </w:rPr>
      </w:pPr>
      <w:hyperlink w:anchor="_Toc474949127" w:history="1">
        <w:r w:rsidR="00081FEA" w:rsidRPr="004517D2">
          <w:rPr>
            <w:rStyle w:val="Hyperlink"/>
            <w:rFonts w:cs="Arial"/>
          </w:rPr>
          <w:t>71</w:t>
        </w:r>
        <w:r w:rsidR="00081FEA">
          <w:rPr>
            <w:rFonts w:asciiTheme="minorHAnsi" w:eastAsiaTheme="minorEastAsia" w:hAnsiTheme="minorHAnsi" w:cstheme="minorBidi"/>
            <w:iCs w:val="0"/>
            <w:lang w:eastAsia="en-AU"/>
          </w:rPr>
          <w:tab/>
        </w:r>
        <w:r w:rsidR="00081FEA" w:rsidRPr="004517D2">
          <w:rPr>
            <w:rStyle w:val="Hyperlink"/>
          </w:rPr>
          <w:t>Management of funds</w:t>
        </w:r>
        <w:r w:rsidR="00081FEA">
          <w:rPr>
            <w:webHidden/>
          </w:rPr>
          <w:tab/>
        </w:r>
        <w:r w:rsidR="00081FEA">
          <w:rPr>
            <w:webHidden/>
          </w:rPr>
          <w:fldChar w:fldCharType="begin"/>
        </w:r>
        <w:r w:rsidR="00081FEA">
          <w:rPr>
            <w:webHidden/>
          </w:rPr>
          <w:instrText xml:space="preserve"> PAGEREF _Toc474949127 \h </w:instrText>
        </w:r>
        <w:r w:rsidR="00081FEA">
          <w:rPr>
            <w:webHidden/>
          </w:rPr>
        </w:r>
        <w:r w:rsidR="00081FEA">
          <w:rPr>
            <w:webHidden/>
          </w:rPr>
          <w:fldChar w:fldCharType="separate"/>
        </w:r>
        <w:r w:rsidR="00D4498D">
          <w:rPr>
            <w:webHidden/>
          </w:rPr>
          <w:t>24</w:t>
        </w:r>
        <w:r w:rsidR="00081FEA">
          <w:rPr>
            <w:webHidden/>
          </w:rPr>
          <w:fldChar w:fldCharType="end"/>
        </w:r>
      </w:hyperlink>
    </w:p>
    <w:p w14:paraId="589AB69F" w14:textId="77777777" w:rsidR="00081FEA" w:rsidRDefault="007802BF">
      <w:pPr>
        <w:pStyle w:val="TOC3"/>
        <w:rPr>
          <w:rFonts w:asciiTheme="minorHAnsi" w:eastAsiaTheme="minorEastAsia" w:hAnsiTheme="minorHAnsi" w:cstheme="minorBidi"/>
          <w:iCs w:val="0"/>
          <w:lang w:eastAsia="en-AU"/>
        </w:rPr>
      </w:pPr>
      <w:hyperlink w:anchor="_Toc474949128" w:history="1">
        <w:r w:rsidR="00081FEA" w:rsidRPr="004517D2">
          <w:rPr>
            <w:rStyle w:val="Hyperlink"/>
            <w:rFonts w:cs="Arial"/>
          </w:rPr>
          <w:t>72</w:t>
        </w:r>
        <w:r w:rsidR="00081FEA">
          <w:rPr>
            <w:rFonts w:asciiTheme="minorHAnsi" w:eastAsiaTheme="minorEastAsia" w:hAnsiTheme="minorHAnsi" w:cstheme="minorBidi"/>
            <w:iCs w:val="0"/>
            <w:lang w:eastAsia="en-AU"/>
          </w:rPr>
          <w:tab/>
        </w:r>
        <w:r w:rsidR="00081FEA" w:rsidRPr="004517D2">
          <w:rPr>
            <w:rStyle w:val="Hyperlink"/>
          </w:rPr>
          <w:t>Financial records</w:t>
        </w:r>
        <w:r w:rsidR="00081FEA">
          <w:rPr>
            <w:webHidden/>
          </w:rPr>
          <w:tab/>
        </w:r>
        <w:r w:rsidR="00081FEA">
          <w:rPr>
            <w:webHidden/>
          </w:rPr>
          <w:fldChar w:fldCharType="begin"/>
        </w:r>
        <w:r w:rsidR="00081FEA">
          <w:rPr>
            <w:webHidden/>
          </w:rPr>
          <w:instrText xml:space="preserve"> PAGEREF _Toc474949128 \h </w:instrText>
        </w:r>
        <w:r w:rsidR="00081FEA">
          <w:rPr>
            <w:webHidden/>
          </w:rPr>
        </w:r>
        <w:r w:rsidR="00081FEA">
          <w:rPr>
            <w:webHidden/>
          </w:rPr>
          <w:fldChar w:fldCharType="separate"/>
        </w:r>
        <w:r w:rsidR="00D4498D">
          <w:rPr>
            <w:webHidden/>
          </w:rPr>
          <w:t>25</w:t>
        </w:r>
        <w:r w:rsidR="00081FEA">
          <w:rPr>
            <w:webHidden/>
          </w:rPr>
          <w:fldChar w:fldCharType="end"/>
        </w:r>
      </w:hyperlink>
    </w:p>
    <w:p w14:paraId="425CCBE7" w14:textId="77777777" w:rsidR="00081FEA" w:rsidRDefault="007802BF">
      <w:pPr>
        <w:pStyle w:val="TOC3"/>
        <w:rPr>
          <w:rFonts w:asciiTheme="minorHAnsi" w:eastAsiaTheme="minorEastAsia" w:hAnsiTheme="minorHAnsi" w:cstheme="minorBidi"/>
          <w:iCs w:val="0"/>
          <w:lang w:eastAsia="en-AU"/>
        </w:rPr>
      </w:pPr>
      <w:hyperlink w:anchor="_Toc474949129" w:history="1">
        <w:r w:rsidR="00081FEA" w:rsidRPr="004517D2">
          <w:rPr>
            <w:rStyle w:val="Hyperlink"/>
            <w:rFonts w:cs="Arial"/>
          </w:rPr>
          <w:t>73</w:t>
        </w:r>
        <w:r w:rsidR="00081FEA">
          <w:rPr>
            <w:rFonts w:asciiTheme="minorHAnsi" w:eastAsiaTheme="minorEastAsia" w:hAnsiTheme="minorHAnsi" w:cstheme="minorBidi"/>
            <w:iCs w:val="0"/>
            <w:lang w:eastAsia="en-AU"/>
          </w:rPr>
          <w:tab/>
        </w:r>
        <w:r w:rsidR="00081FEA" w:rsidRPr="004517D2">
          <w:rPr>
            <w:rStyle w:val="Hyperlink"/>
          </w:rPr>
          <w:t>Financial statements</w:t>
        </w:r>
        <w:r w:rsidR="00081FEA">
          <w:rPr>
            <w:webHidden/>
          </w:rPr>
          <w:tab/>
        </w:r>
        <w:r w:rsidR="00081FEA">
          <w:rPr>
            <w:webHidden/>
          </w:rPr>
          <w:fldChar w:fldCharType="begin"/>
        </w:r>
        <w:r w:rsidR="00081FEA">
          <w:rPr>
            <w:webHidden/>
          </w:rPr>
          <w:instrText xml:space="preserve"> PAGEREF _Toc474949129 \h </w:instrText>
        </w:r>
        <w:r w:rsidR="00081FEA">
          <w:rPr>
            <w:webHidden/>
          </w:rPr>
        </w:r>
        <w:r w:rsidR="00081FEA">
          <w:rPr>
            <w:webHidden/>
          </w:rPr>
          <w:fldChar w:fldCharType="separate"/>
        </w:r>
        <w:r w:rsidR="00D4498D">
          <w:rPr>
            <w:webHidden/>
          </w:rPr>
          <w:t>25</w:t>
        </w:r>
        <w:r w:rsidR="00081FEA">
          <w:rPr>
            <w:webHidden/>
          </w:rPr>
          <w:fldChar w:fldCharType="end"/>
        </w:r>
      </w:hyperlink>
    </w:p>
    <w:p w14:paraId="7D072419" w14:textId="77777777" w:rsidR="00081FEA" w:rsidRDefault="007802BF">
      <w:pPr>
        <w:pStyle w:val="TOC1"/>
        <w:rPr>
          <w:rFonts w:asciiTheme="minorHAnsi" w:eastAsiaTheme="minorEastAsia" w:hAnsiTheme="minorHAnsi" w:cstheme="minorBidi"/>
          <w:b w:val="0"/>
          <w:bCs w:val="0"/>
          <w:szCs w:val="24"/>
          <w:lang w:eastAsia="en-AU"/>
        </w:rPr>
      </w:pPr>
      <w:hyperlink w:anchor="_Toc474949130" w:history="1">
        <w:r w:rsidR="00081FEA" w:rsidRPr="004517D2">
          <w:rPr>
            <w:rStyle w:val="Hyperlink"/>
          </w:rPr>
          <w:t>PART 7 — GENERAL MATTERS</w:t>
        </w:r>
        <w:r w:rsidR="00081FEA">
          <w:rPr>
            <w:webHidden/>
          </w:rPr>
          <w:tab/>
        </w:r>
        <w:r w:rsidR="00081FEA">
          <w:rPr>
            <w:webHidden/>
          </w:rPr>
          <w:fldChar w:fldCharType="begin"/>
        </w:r>
        <w:r w:rsidR="00081FEA">
          <w:rPr>
            <w:webHidden/>
          </w:rPr>
          <w:instrText xml:space="preserve"> PAGEREF _Toc474949130 \h </w:instrText>
        </w:r>
        <w:r w:rsidR="00081FEA">
          <w:rPr>
            <w:webHidden/>
          </w:rPr>
        </w:r>
        <w:r w:rsidR="00081FEA">
          <w:rPr>
            <w:webHidden/>
          </w:rPr>
          <w:fldChar w:fldCharType="separate"/>
        </w:r>
        <w:r w:rsidR="00D4498D">
          <w:rPr>
            <w:webHidden/>
          </w:rPr>
          <w:t>25</w:t>
        </w:r>
        <w:r w:rsidR="00081FEA">
          <w:rPr>
            <w:webHidden/>
          </w:rPr>
          <w:fldChar w:fldCharType="end"/>
        </w:r>
      </w:hyperlink>
    </w:p>
    <w:p w14:paraId="1600C25A" w14:textId="77777777" w:rsidR="00081FEA" w:rsidRDefault="007802BF">
      <w:pPr>
        <w:pStyle w:val="TOC3"/>
        <w:rPr>
          <w:rFonts w:asciiTheme="minorHAnsi" w:eastAsiaTheme="minorEastAsia" w:hAnsiTheme="minorHAnsi" w:cstheme="minorBidi"/>
          <w:iCs w:val="0"/>
          <w:lang w:eastAsia="en-AU"/>
        </w:rPr>
      </w:pPr>
      <w:hyperlink w:anchor="_Toc474949131" w:history="1">
        <w:r w:rsidR="00081FEA" w:rsidRPr="004517D2">
          <w:rPr>
            <w:rStyle w:val="Hyperlink"/>
            <w:rFonts w:cs="Arial"/>
          </w:rPr>
          <w:t>74</w:t>
        </w:r>
        <w:r w:rsidR="00081FEA">
          <w:rPr>
            <w:rFonts w:asciiTheme="minorHAnsi" w:eastAsiaTheme="minorEastAsia" w:hAnsiTheme="minorHAnsi" w:cstheme="minorBidi"/>
            <w:iCs w:val="0"/>
            <w:lang w:eastAsia="en-AU"/>
          </w:rPr>
          <w:tab/>
        </w:r>
        <w:r w:rsidR="00081FEA" w:rsidRPr="004517D2">
          <w:rPr>
            <w:rStyle w:val="Hyperlink"/>
          </w:rPr>
          <w:t>Registered address</w:t>
        </w:r>
        <w:r w:rsidR="00081FEA">
          <w:rPr>
            <w:webHidden/>
          </w:rPr>
          <w:tab/>
        </w:r>
        <w:r w:rsidR="00081FEA">
          <w:rPr>
            <w:webHidden/>
          </w:rPr>
          <w:fldChar w:fldCharType="begin"/>
        </w:r>
        <w:r w:rsidR="00081FEA">
          <w:rPr>
            <w:webHidden/>
          </w:rPr>
          <w:instrText xml:space="preserve"> PAGEREF _Toc474949131 \h </w:instrText>
        </w:r>
        <w:r w:rsidR="00081FEA">
          <w:rPr>
            <w:webHidden/>
          </w:rPr>
        </w:r>
        <w:r w:rsidR="00081FEA">
          <w:rPr>
            <w:webHidden/>
          </w:rPr>
          <w:fldChar w:fldCharType="separate"/>
        </w:r>
        <w:r w:rsidR="00D4498D">
          <w:rPr>
            <w:webHidden/>
          </w:rPr>
          <w:t>25</w:t>
        </w:r>
        <w:r w:rsidR="00081FEA">
          <w:rPr>
            <w:webHidden/>
          </w:rPr>
          <w:fldChar w:fldCharType="end"/>
        </w:r>
      </w:hyperlink>
    </w:p>
    <w:p w14:paraId="362CC67F" w14:textId="77777777" w:rsidR="00081FEA" w:rsidRDefault="007802BF">
      <w:pPr>
        <w:pStyle w:val="TOC3"/>
        <w:rPr>
          <w:rFonts w:asciiTheme="minorHAnsi" w:eastAsiaTheme="minorEastAsia" w:hAnsiTheme="minorHAnsi" w:cstheme="minorBidi"/>
          <w:iCs w:val="0"/>
          <w:lang w:eastAsia="en-AU"/>
        </w:rPr>
      </w:pPr>
      <w:hyperlink w:anchor="_Toc474949132" w:history="1">
        <w:r w:rsidR="00081FEA" w:rsidRPr="004517D2">
          <w:rPr>
            <w:rStyle w:val="Hyperlink"/>
            <w:rFonts w:cs="Arial"/>
          </w:rPr>
          <w:t>75</w:t>
        </w:r>
        <w:r w:rsidR="00081FEA">
          <w:rPr>
            <w:rFonts w:asciiTheme="minorHAnsi" w:eastAsiaTheme="minorEastAsia" w:hAnsiTheme="minorHAnsi" w:cstheme="minorBidi"/>
            <w:iCs w:val="0"/>
            <w:lang w:eastAsia="en-AU"/>
          </w:rPr>
          <w:tab/>
        </w:r>
        <w:r w:rsidR="00081FEA" w:rsidRPr="004517D2">
          <w:rPr>
            <w:rStyle w:val="Hyperlink"/>
          </w:rPr>
          <w:t>Notice requirements</w:t>
        </w:r>
        <w:r w:rsidR="00081FEA">
          <w:rPr>
            <w:webHidden/>
          </w:rPr>
          <w:tab/>
        </w:r>
        <w:r w:rsidR="00081FEA">
          <w:rPr>
            <w:webHidden/>
          </w:rPr>
          <w:fldChar w:fldCharType="begin"/>
        </w:r>
        <w:r w:rsidR="00081FEA">
          <w:rPr>
            <w:webHidden/>
          </w:rPr>
          <w:instrText xml:space="preserve"> PAGEREF _Toc474949132 \h </w:instrText>
        </w:r>
        <w:r w:rsidR="00081FEA">
          <w:rPr>
            <w:webHidden/>
          </w:rPr>
        </w:r>
        <w:r w:rsidR="00081FEA">
          <w:rPr>
            <w:webHidden/>
          </w:rPr>
          <w:fldChar w:fldCharType="separate"/>
        </w:r>
        <w:r w:rsidR="00D4498D">
          <w:rPr>
            <w:webHidden/>
          </w:rPr>
          <w:t>25</w:t>
        </w:r>
        <w:r w:rsidR="00081FEA">
          <w:rPr>
            <w:webHidden/>
          </w:rPr>
          <w:fldChar w:fldCharType="end"/>
        </w:r>
      </w:hyperlink>
    </w:p>
    <w:p w14:paraId="6EC7BAC5" w14:textId="77777777" w:rsidR="00081FEA" w:rsidRDefault="007802BF">
      <w:pPr>
        <w:pStyle w:val="TOC3"/>
        <w:rPr>
          <w:rFonts w:asciiTheme="minorHAnsi" w:eastAsiaTheme="minorEastAsia" w:hAnsiTheme="minorHAnsi" w:cstheme="minorBidi"/>
          <w:iCs w:val="0"/>
          <w:lang w:eastAsia="en-AU"/>
        </w:rPr>
      </w:pPr>
      <w:hyperlink w:anchor="_Toc474949133" w:history="1">
        <w:r w:rsidR="00081FEA" w:rsidRPr="004517D2">
          <w:rPr>
            <w:rStyle w:val="Hyperlink"/>
            <w:rFonts w:cs="Arial"/>
          </w:rPr>
          <w:t>76</w:t>
        </w:r>
        <w:r w:rsidR="00081FEA">
          <w:rPr>
            <w:rFonts w:asciiTheme="minorHAnsi" w:eastAsiaTheme="minorEastAsia" w:hAnsiTheme="minorHAnsi" w:cstheme="minorBidi"/>
            <w:iCs w:val="0"/>
            <w:lang w:eastAsia="en-AU"/>
          </w:rPr>
          <w:tab/>
        </w:r>
        <w:r w:rsidR="00081FEA" w:rsidRPr="004517D2">
          <w:rPr>
            <w:rStyle w:val="Hyperlink"/>
          </w:rPr>
          <w:t>Custody and inspection of books and records</w:t>
        </w:r>
        <w:r w:rsidR="00081FEA">
          <w:rPr>
            <w:webHidden/>
          </w:rPr>
          <w:tab/>
        </w:r>
        <w:r w:rsidR="00081FEA">
          <w:rPr>
            <w:webHidden/>
          </w:rPr>
          <w:fldChar w:fldCharType="begin"/>
        </w:r>
        <w:r w:rsidR="00081FEA">
          <w:rPr>
            <w:webHidden/>
          </w:rPr>
          <w:instrText xml:space="preserve"> PAGEREF _Toc474949133 \h </w:instrText>
        </w:r>
        <w:r w:rsidR="00081FEA">
          <w:rPr>
            <w:webHidden/>
          </w:rPr>
        </w:r>
        <w:r w:rsidR="00081FEA">
          <w:rPr>
            <w:webHidden/>
          </w:rPr>
          <w:fldChar w:fldCharType="separate"/>
        </w:r>
        <w:r w:rsidR="00D4498D">
          <w:rPr>
            <w:webHidden/>
          </w:rPr>
          <w:t>25</w:t>
        </w:r>
        <w:r w:rsidR="00081FEA">
          <w:rPr>
            <w:webHidden/>
          </w:rPr>
          <w:fldChar w:fldCharType="end"/>
        </w:r>
      </w:hyperlink>
    </w:p>
    <w:p w14:paraId="7F550016" w14:textId="77777777" w:rsidR="00081FEA" w:rsidRDefault="007802BF">
      <w:pPr>
        <w:pStyle w:val="TOC3"/>
        <w:rPr>
          <w:rFonts w:asciiTheme="minorHAnsi" w:eastAsiaTheme="minorEastAsia" w:hAnsiTheme="minorHAnsi" w:cstheme="minorBidi"/>
          <w:iCs w:val="0"/>
          <w:lang w:eastAsia="en-AU"/>
        </w:rPr>
      </w:pPr>
      <w:hyperlink w:anchor="_Toc474949134" w:history="1">
        <w:r w:rsidR="00081FEA" w:rsidRPr="004517D2">
          <w:rPr>
            <w:rStyle w:val="Hyperlink"/>
            <w:rFonts w:cs="Arial"/>
          </w:rPr>
          <w:t>77</w:t>
        </w:r>
        <w:r w:rsidR="00081FEA">
          <w:rPr>
            <w:rFonts w:asciiTheme="minorHAnsi" w:eastAsiaTheme="minorEastAsia" w:hAnsiTheme="minorHAnsi" w:cstheme="minorBidi"/>
            <w:iCs w:val="0"/>
            <w:lang w:eastAsia="en-AU"/>
          </w:rPr>
          <w:tab/>
        </w:r>
        <w:r w:rsidR="00081FEA" w:rsidRPr="004517D2">
          <w:rPr>
            <w:rStyle w:val="Hyperlink"/>
          </w:rPr>
          <w:t>Assets</w:t>
        </w:r>
        <w:r w:rsidR="00081FEA">
          <w:rPr>
            <w:webHidden/>
          </w:rPr>
          <w:tab/>
        </w:r>
        <w:r w:rsidR="00081FEA">
          <w:rPr>
            <w:webHidden/>
          </w:rPr>
          <w:fldChar w:fldCharType="begin"/>
        </w:r>
        <w:r w:rsidR="00081FEA">
          <w:rPr>
            <w:webHidden/>
          </w:rPr>
          <w:instrText xml:space="preserve"> PAGEREF _Toc474949134 \h </w:instrText>
        </w:r>
        <w:r w:rsidR="00081FEA">
          <w:rPr>
            <w:webHidden/>
          </w:rPr>
        </w:r>
        <w:r w:rsidR="00081FEA">
          <w:rPr>
            <w:webHidden/>
          </w:rPr>
          <w:fldChar w:fldCharType="separate"/>
        </w:r>
        <w:r w:rsidR="00D4498D">
          <w:rPr>
            <w:webHidden/>
          </w:rPr>
          <w:t>26</w:t>
        </w:r>
        <w:r w:rsidR="00081FEA">
          <w:rPr>
            <w:webHidden/>
          </w:rPr>
          <w:fldChar w:fldCharType="end"/>
        </w:r>
      </w:hyperlink>
    </w:p>
    <w:p w14:paraId="7AF15B2D" w14:textId="77777777" w:rsidR="00081FEA" w:rsidRDefault="007802BF">
      <w:pPr>
        <w:pStyle w:val="TOC3"/>
        <w:rPr>
          <w:rFonts w:asciiTheme="minorHAnsi" w:eastAsiaTheme="minorEastAsia" w:hAnsiTheme="minorHAnsi" w:cstheme="minorBidi"/>
          <w:iCs w:val="0"/>
          <w:lang w:eastAsia="en-AU"/>
        </w:rPr>
      </w:pPr>
      <w:hyperlink w:anchor="_Toc474949135" w:history="1">
        <w:r w:rsidR="00081FEA" w:rsidRPr="004517D2">
          <w:rPr>
            <w:rStyle w:val="Hyperlink"/>
            <w:rFonts w:cs="Arial"/>
          </w:rPr>
          <w:t>78</w:t>
        </w:r>
        <w:r w:rsidR="00081FEA">
          <w:rPr>
            <w:rFonts w:asciiTheme="minorHAnsi" w:eastAsiaTheme="minorEastAsia" w:hAnsiTheme="minorHAnsi" w:cstheme="minorBidi"/>
            <w:iCs w:val="0"/>
            <w:lang w:eastAsia="en-AU"/>
          </w:rPr>
          <w:tab/>
        </w:r>
        <w:r w:rsidR="00081FEA" w:rsidRPr="004517D2">
          <w:rPr>
            <w:rStyle w:val="Hyperlink"/>
          </w:rPr>
          <w:t>Patron</w:t>
        </w:r>
        <w:r w:rsidR="00081FEA">
          <w:rPr>
            <w:webHidden/>
          </w:rPr>
          <w:tab/>
        </w:r>
        <w:r w:rsidR="00081FEA">
          <w:rPr>
            <w:webHidden/>
          </w:rPr>
          <w:fldChar w:fldCharType="begin"/>
        </w:r>
        <w:r w:rsidR="00081FEA">
          <w:rPr>
            <w:webHidden/>
          </w:rPr>
          <w:instrText xml:space="preserve"> PAGEREF _Toc474949135 \h </w:instrText>
        </w:r>
        <w:r w:rsidR="00081FEA">
          <w:rPr>
            <w:webHidden/>
          </w:rPr>
        </w:r>
        <w:r w:rsidR="00081FEA">
          <w:rPr>
            <w:webHidden/>
          </w:rPr>
          <w:fldChar w:fldCharType="separate"/>
        </w:r>
        <w:r w:rsidR="00D4498D">
          <w:rPr>
            <w:webHidden/>
          </w:rPr>
          <w:t>26</w:t>
        </w:r>
        <w:r w:rsidR="00081FEA">
          <w:rPr>
            <w:webHidden/>
          </w:rPr>
          <w:fldChar w:fldCharType="end"/>
        </w:r>
      </w:hyperlink>
    </w:p>
    <w:p w14:paraId="1843D20C" w14:textId="77777777" w:rsidR="00081FEA" w:rsidRDefault="007802BF">
      <w:pPr>
        <w:pStyle w:val="TOC3"/>
        <w:rPr>
          <w:rFonts w:asciiTheme="minorHAnsi" w:eastAsiaTheme="minorEastAsia" w:hAnsiTheme="minorHAnsi" w:cstheme="minorBidi"/>
          <w:iCs w:val="0"/>
          <w:lang w:eastAsia="en-AU"/>
        </w:rPr>
      </w:pPr>
      <w:hyperlink w:anchor="_Toc474949136" w:history="1">
        <w:r w:rsidR="00081FEA" w:rsidRPr="004517D2">
          <w:rPr>
            <w:rStyle w:val="Hyperlink"/>
            <w:rFonts w:cs="Arial"/>
          </w:rPr>
          <w:t>79</w:t>
        </w:r>
        <w:r w:rsidR="00081FEA">
          <w:rPr>
            <w:rFonts w:asciiTheme="minorHAnsi" w:eastAsiaTheme="minorEastAsia" w:hAnsiTheme="minorHAnsi" w:cstheme="minorBidi"/>
            <w:iCs w:val="0"/>
            <w:lang w:eastAsia="en-AU"/>
          </w:rPr>
          <w:tab/>
        </w:r>
        <w:r w:rsidR="00081FEA" w:rsidRPr="004517D2">
          <w:rPr>
            <w:rStyle w:val="Hyperlink"/>
          </w:rPr>
          <w:t>Schedules</w:t>
        </w:r>
        <w:r w:rsidR="00081FEA">
          <w:rPr>
            <w:webHidden/>
          </w:rPr>
          <w:tab/>
        </w:r>
        <w:r w:rsidR="00081FEA">
          <w:rPr>
            <w:webHidden/>
          </w:rPr>
          <w:fldChar w:fldCharType="begin"/>
        </w:r>
        <w:r w:rsidR="00081FEA">
          <w:rPr>
            <w:webHidden/>
          </w:rPr>
          <w:instrText xml:space="preserve"> PAGEREF _Toc474949136 \h </w:instrText>
        </w:r>
        <w:r w:rsidR="00081FEA">
          <w:rPr>
            <w:webHidden/>
          </w:rPr>
        </w:r>
        <w:r w:rsidR="00081FEA">
          <w:rPr>
            <w:webHidden/>
          </w:rPr>
          <w:fldChar w:fldCharType="separate"/>
        </w:r>
        <w:r w:rsidR="00D4498D">
          <w:rPr>
            <w:webHidden/>
          </w:rPr>
          <w:t>26</w:t>
        </w:r>
        <w:r w:rsidR="00081FEA">
          <w:rPr>
            <w:webHidden/>
          </w:rPr>
          <w:fldChar w:fldCharType="end"/>
        </w:r>
      </w:hyperlink>
    </w:p>
    <w:p w14:paraId="7CDDE435" w14:textId="77777777" w:rsidR="00081FEA" w:rsidRDefault="007802BF">
      <w:pPr>
        <w:pStyle w:val="TOC3"/>
        <w:rPr>
          <w:rFonts w:asciiTheme="minorHAnsi" w:eastAsiaTheme="minorEastAsia" w:hAnsiTheme="minorHAnsi" w:cstheme="minorBidi"/>
          <w:iCs w:val="0"/>
          <w:lang w:eastAsia="en-AU"/>
        </w:rPr>
      </w:pPr>
      <w:hyperlink w:anchor="_Toc474949137" w:history="1">
        <w:r w:rsidR="00081FEA" w:rsidRPr="004517D2">
          <w:rPr>
            <w:rStyle w:val="Hyperlink"/>
            <w:rFonts w:cs="Arial"/>
          </w:rPr>
          <w:t>80</w:t>
        </w:r>
        <w:r w:rsidR="00081FEA">
          <w:rPr>
            <w:rFonts w:asciiTheme="minorHAnsi" w:eastAsiaTheme="minorEastAsia" w:hAnsiTheme="minorHAnsi" w:cstheme="minorBidi"/>
            <w:iCs w:val="0"/>
            <w:lang w:eastAsia="en-AU"/>
          </w:rPr>
          <w:tab/>
        </w:r>
        <w:r w:rsidR="00081FEA" w:rsidRPr="004517D2">
          <w:rPr>
            <w:rStyle w:val="Hyperlink"/>
          </w:rPr>
          <w:t>Amendment of Constitution</w:t>
        </w:r>
        <w:r w:rsidR="00081FEA">
          <w:rPr>
            <w:webHidden/>
          </w:rPr>
          <w:tab/>
        </w:r>
        <w:r w:rsidR="00081FEA">
          <w:rPr>
            <w:webHidden/>
          </w:rPr>
          <w:fldChar w:fldCharType="begin"/>
        </w:r>
        <w:r w:rsidR="00081FEA">
          <w:rPr>
            <w:webHidden/>
          </w:rPr>
          <w:instrText xml:space="preserve"> PAGEREF _Toc474949137 \h </w:instrText>
        </w:r>
        <w:r w:rsidR="00081FEA">
          <w:rPr>
            <w:webHidden/>
          </w:rPr>
        </w:r>
        <w:r w:rsidR="00081FEA">
          <w:rPr>
            <w:webHidden/>
          </w:rPr>
          <w:fldChar w:fldCharType="separate"/>
        </w:r>
        <w:r w:rsidR="00D4498D">
          <w:rPr>
            <w:webHidden/>
          </w:rPr>
          <w:t>27</w:t>
        </w:r>
        <w:r w:rsidR="00081FEA">
          <w:rPr>
            <w:webHidden/>
          </w:rPr>
          <w:fldChar w:fldCharType="end"/>
        </w:r>
      </w:hyperlink>
    </w:p>
    <w:p w14:paraId="6788BAE4" w14:textId="77777777" w:rsidR="00081FEA" w:rsidRDefault="007802BF">
      <w:pPr>
        <w:pStyle w:val="TOC1"/>
        <w:rPr>
          <w:rFonts w:asciiTheme="minorHAnsi" w:eastAsiaTheme="minorEastAsia" w:hAnsiTheme="minorHAnsi" w:cstheme="minorBidi"/>
          <w:b w:val="0"/>
          <w:bCs w:val="0"/>
          <w:szCs w:val="24"/>
          <w:lang w:eastAsia="en-AU"/>
        </w:rPr>
      </w:pPr>
      <w:hyperlink w:anchor="_Toc474949138" w:history="1">
        <w:r w:rsidR="00081FEA" w:rsidRPr="004517D2">
          <w:rPr>
            <w:rStyle w:val="Hyperlink"/>
          </w:rPr>
          <w:t>APPENDIX</w:t>
        </w:r>
        <w:r w:rsidR="00081FEA">
          <w:rPr>
            <w:webHidden/>
          </w:rPr>
          <w:tab/>
        </w:r>
        <w:r w:rsidR="00081FEA">
          <w:rPr>
            <w:webHidden/>
          </w:rPr>
          <w:fldChar w:fldCharType="begin"/>
        </w:r>
        <w:r w:rsidR="00081FEA">
          <w:rPr>
            <w:webHidden/>
          </w:rPr>
          <w:instrText xml:space="preserve"> PAGEREF _Toc474949138 \h </w:instrText>
        </w:r>
        <w:r w:rsidR="00081FEA">
          <w:rPr>
            <w:webHidden/>
          </w:rPr>
        </w:r>
        <w:r w:rsidR="00081FEA">
          <w:rPr>
            <w:webHidden/>
          </w:rPr>
          <w:fldChar w:fldCharType="separate"/>
        </w:r>
        <w:r w:rsidR="00D4498D">
          <w:rPr>
            <w:webHidden/>
          </w:rPr>
          <w:t>iv</w:t>
        </w:r>
        <w:r w:rsidR="00081FEA">
          <w:rPr>
            <w:webHidden/>
          </w:rPr>
          <w:fldChar w:fldCharType="end"/>
        </w:r>
      </w:hyperlink>
    </w:p>
    <w:p w14:paraId="35BD24A8" w14:textId="77777777" w:rsidR="00241CB8" w:rsidRDefault="00A6189A" w:rsidP="00FE0CAA">
      <w:pPr>
        <w:tabs>
          <w:tab w:val="right" w:leader="dot" w:pos="9639"/>
        </w:tabs>
        <w:ind w:left="0"/>
      </w:pPr>
      <w:r>
        <w:fldChar w:fldCharType="end"/>
      </w:r>
    </w:p>
    <w:p w14:paraId="4F4DBF4B" w14:textId="77777777" w:rsidR="00241CB8" w:rsidRDefault="00241CB8" w:rsidP="00241CB8">
      <w:pPr>
        <w:ind w:left="0"/>
        <w:sectPr w:rsidR="00241CB8" w:rsidSect="00FE0CAA">
          <w:headerReference w:type="even" r:id="rId12"/>
          <w:headerReference w:type="default" r:id="rId13"/>
          <w:footerReference w:type="default" r:id="rId14"/>
          <w:headerReference w:type="first" r:id="rId15"/>
          <w:pgSz w:w="11900" w:h="16840"/>
          <w:pgMar w:top="1440" w:right="1125" w:bottom="1061" w:left="1136" w:header="708" w:footer="638" w:gutter="0"/>
          <w:pgNumType w:fmt="lowerRoman" w:start="1"/>
          <w:cols w:space="708"/>
        </w:sectPr>
      </w:pPr>
    </w:p>
    <w:p w14:paraId="74B081F3" w14:textId="487B236B" w:rsidR="00224A49" w:rsidRPr="001600A8" w:rsidRDefault="00311215" w:rsidP="00846C89">
      <w:pPr>
        <w:pStyle w:val="Heading1"/>
      </w:pPr>
      <w:bookmarkStart w:id="2" w:name="_Toc376606805"/>
      <w:bookmarkStart w:id="3" w:name="_Toc376607140"/>
      <w:r>
        <w:lastRenderedPageBreak/>
        <w:t xml:space="preserve"> </w:t>
      </w:r>
      <w:bookmarkStart w:id="4" w:name="_Toc474949043"/>
      <w:r w:rsidR="00B20EBC">
        <w:t>—</w:t>
      </w:r>
      <w:r>
        <w:t xml:space="preserve"> </w:t>
      </w:r>
      <w:r w:rsidR="00C405DD">
        <w:t>PRELIMINARY</w:t>
      </w:r>
      <w:bookmarkEnd w:id="2"/>
      <w:bookmarkEnd w:id="3"/>
      <w:bookmarkEnd w:id="4"/>
    </w:p>
    <w:p w14:paraId="32764216" w14:textId="77777777" w:rsidR="001464EC" w:rsidRDefault="001464EC" w:rsidP="00946400">
      <w:pPr>
        <w:pStyle w:val="Heading3"/>
      </w:pPr>
      <w:bookmarkStart w:id="5" w:name="_Toc376606806"/>
      <w:bookmarkStart w:id="6" w:name="_Toc376607141"/>
      <w:bookmarkStart w:id="7" w:name="_Toc474949044"/>
      <w:r>
        <w:t>Name</w:t>
      </w:r>
      <w:bookmarkEnd w:id="5"/>
      <w:bookmarkEnd w:id="6"/>
      <w:bookmarkEnd w:id="7"/>
    </w:p>
    <w:p w14:paraId="7DD214BD" w14:textId="7DF673AF" w:rsidR="001464EC" w:rsidRDefault="00BD3431" w:rsidP="0050371C">
      <w:pPr>
        <w:pStyle w:val="Heading5"/>
      </w:pPr>
      <w:r>
        <w:t xml:space="preserve">The Name of the </w:t>
      </w:r>
      <w:r w:rsidR="00EE530B">
        <w:t>Club</w:t>
      </w:r>
      <w:r w:rsidR="00777A3D">
        <w:t xml:space="preserve"> shall be</w:t>
      </w:r>
      <w:r w:rsidR="001464EC">
        <w:t xml:space="preserve"> “</w:t>
      </w:r>
      <w:r w:rsidR="0050371C" w:rsidRPr="0050371C">
        <w:t>Faculty of Information Technology Society</w:t>
      </w:r>
      <w:r>
        <w:t>.”</w:t>
      </w:r>
    </w:p>
    <w:p w14:paraId="72C0EFD7" w14:textId="25E3EE22" w:rsidR="0050371C" w:rsidRDefault="0050371C" w:rsidP="0050371C">
      <w:pPr>
        <w:pStyle w:val="Heading5"/>
      </w:pPr>
      <w:r w:rsidRPr="0050371C">
        <w:t>The Club shall also be known as “</w:t>
      </w:r>
      <w:r w:rsidR="00D4498D">
        <w:t>FITS (</w:t>
      </w:r>
      <w:r w:rsidRPr="0050371C">
        <w:t>Wired</w:t>
      </w:r>
      <w:r w:rsidR="00D4498D">
        <w:t>)</w:t>
      </w:r>
      <w:bookmarkStart w:id="8" w:name="_GoBack"/>
      <w:bookmarkEnd w:id="8"/>
      <w:r w:rsidRPr="0050371C">
        <w:t xml:space="preserve"> Monash”.</w:t>
      </w:r>
    </w:p>
    <w:p w14:paraId="7F729330" w14:textId="3CB7A252" w:rsidR="001464EC" w:rsidRDefault="005C6C82" w:rsidP="00946400">
      <w:pPr>
        <w:pStyle w:val="Heading3"/>
      </w:pPr>
      <w:bookmarkStart w:id="9" w:name="_Toc474949045"/>
      <w:r>
        <w:t>Purpose</w:t>
      </w:r>
      <w:bookmarkEnd w:id="9"/>
    </w:p>
    <w:p w14:paraId="69859471" w14:textId="03FD6971" w:rsidR="001464EC" w:rsidRDefault="00777A3D" w:rsidP="00DF284B">
      <w:pPr>
        <w:pStyle w:val="RuleDiscussion"/>
      </w:pPr>
      <w:r>
        <w:t xml:space="preserve">The </w:t>
      </w:r>
      <w:r w:rsidR="005C6C82">
        <w:t xml:space="preserve">purpose of the </w:t>
      </w:r>
      <w:r w:rsidR="00EE530B">
        <w:t>Club</w:t>
      </w:r>
      <w:r w:rsidR="005C6C82">
        <w:t xml:space="preserve"> is to advance the education of the students of Monash University by—</w:t>
      </w:r>
    </w:p>
    <w:p w14:paraId="449CA491" w14:textId="32263C29" w:rsidR="001464EC" w:rsidRDefault="0050371C" w:rsidP="005F0CA9">
      <w:pPr>
        <w:pStyle w:val="Heading5"/>
      </w:pPr>
      <w:r w:rsidRPr="0050371C">
        <w:t>providing an environment for students from any Faculty who are interested in the IT field to socialise with students with like interests</w:t>
      </w:r>
      <w:r w:rsidR="00777A3D">
        <w:t>;</w:t>
      </w:r>
    </w:p>
    <w:p w14:paraId="48622FA2" w14:textId="5374E9E1" w:rsidR="001600A8" w:rsidRDefault="0050371C" w:rsidP="005F0CA9">
      <w:pPr>
        <w:pStyle w:val="Heading5"/>
      </w:pPr>
      <w:r w:rsidRPr="0050371C">
        <w:t>providing interaction between students interested in th</w:t>
      </w:r>
      <w:r>
        <w:t>e IT fields and the IT Industry</w:t>
      </w:r>
      <w:r w:rsidR="005C6C82">
        <w:t>;</w:t>
      </w:r>
    </w:p>
    <w:p w14:paraId="6600AFBE" w14:textId="68AA0F89" w:rsidR="005C6C82" w:rsidRDefault="0050371C" w:rsidP="005F0CA9">
      <w:pPr>
        <w:pStyle w:val="Heading5"/>
      </w:pPr>
      <w:r w:rsidRPr="0050371C">
        <w:t>providing communication and support betw</w:t>
      </w:r>
      <w:r>
        <w:t>een IT faculty and students</w:t>
      </w:r>
      <w:r w:rsidR="005C6C82">
        <w:t>; and</w:t>
      </w:r>
    </w:p>
    <w:p w14:paraId="3FDFEDE5" w14:textId="77777777" w:rsidR="0050371C" w:rsidRDefault="0050371C" w:rsidP="005F0CA9">
      <w:pPr>
        <w:pStyle w:val="Heading5"/>
      </w:pPr>
      <w:r w:rsidRPr="0050371C">
        <w:t>providing support, information, knowledge, and opportunity for stude</w:t>
      </w:r>
      <w:r>
        <w:t>nts interested in the IT field; and</w:t>
      </w:r>
    </w:p>
    <w:p w14:paraId="79CA3556" w14:textId="30759DC0" w:rsidR="003D3110" w:rsidRDefault="0050371C" w:rsidP="005F0CA9">
      <w:pPr>
        <w:pStyle w:val="Heading5"/>
      </w:pPr>
      <w:r>
        <w:t xml:space="preserve">extending </w:t>
      </w:r>
      <w:r w:rsidRPr="0050371C">
        <w:t>IT knowledge from sciences t</w:t>
      </w:r>
      <w:r>
        <w:t>o a social atmosphere.</w:t>
      </w:r>
    </w:p>
    <w:p w14:paraId="5D6D1C20" w14:textId="77777777" w:rsidR="001600A8" w:rsidRPr="001600A8" w:rsidRDefault="00B31446" w:rsidP="00946400">
      <w:pPr>
        <w:pStyle w:val="Heading3"/>
      </w:pPr>
      <w:bookmarkStart w:id="10" w:name="_Toc474949046"/>
      <w:r>
        <w:t>Interpretation</w:t>
      </w:r>
      <w:bookmarkEnd w:id="10"/>
    </w:p>
    <w:p w14:paraId="3DDCE971" w14:textId="1BA939FC" w:rsidR="001600A8" w:rsidRDefault="00B31446" w:rsidP="00DF284B">
      <w:pPr>
        <w:pStyle w:val="RuleDiscussion"/>
      </w:pPr>
      <w:r>
        <w:t xml:space="preserve">The provisions of this constitution shall be construed subject to the constitution of the </w:t>
      </w:r>
      <w:r w:rsidR="00EE530B">
        <w:t>Club</w:t>
      </w:r>
      <w:r>
        <w:t xml:space="preserve">s &amp; Societies Council. Where this constitution is inconsistent with the constitution of the </w:t>
      </w:r>
      <w:r w:rsidR="00EE530B">
        <w:t>Club</w:t>
      </w:r>
      <w:r>
        <w:t xml:space="preserve">s &amp; Societies Council, the latter shall prevail, and the former shall, to the extent of the inconsistency, be without force or effect. Where the constitution of the </w:t>
      </w:r>
      <w:r w:rsidR="00EE530B">
        <w:t>Club</w:t>
      </w:r>
      <w:r>
        <w:t>s &amp; Societies Council makes a provision for a matter or thing not otherwise provided for in this constitution, those provisions shall take effect as if they were contained in this constitution.</w:t>
      </w:r>
    </w:p>
    <w:p w14:paraId="5EF46A84" w14:textId="77777777" w:rsidR="001600A8" w:rsidRDefault="001600A8" w:rsidP="00946400">
      <w:pPr>
        <w:pStyle w:val="Heading3"/>
      </w:pPr>
      <w:bookmarkStart w:id="11" w:name="_Toc376606809"/>
      <w:bookmarkStart w:id="12" w:name="_Toc376607146"/>
      <w:bookmarkStart w:id="13" w:name="_Toc474949047"/>
      <w:r>
        <w:t>Definitions</w:t>
      </w:r>
      <w:bookmarkEnd w:id="11"/>
      <w:bookmarkEnd w:id="12"/>
      <w:bookmarkEnd w:id="13"/>
    </w:p>
    <w:p w14:paraId="61A73B51" w14:textId="2C0A854C" w:rsidR="001600A8" w:rsidRDefault="00B31446" w:rsidP="00DF284B">
      <w:pPr>
        <w:pStyle w:val="RuleDiscussion"/>
      </w:pPr>
      <w:r>
        <w:t xml:space="preserve">In this constitution, unless the contrary intention appears, all words and expressions have the same meaning as they have in the constitution of the </w:t>
      </w:r>
      <w:r w:rsidR="00EE530B">
        <w:t>Club</w:t>
      </w:r>
      <w:r>
        <w:t>s &amp; Societies Council, and</w:t>
      </w:r>
    </w:p>
    <w:p w14:paraId="679B8BCF" w14:textId="77777777" w:rsidR="00B31446" w:rsidRPr="00B31446" w:rsidRDefault="00B31446" w:rsidP="00275128">
      <w:pPr>
        <w:pStyle w:val="Definitions"/>
        <w:ind w:left="1418" w:hanging="284"/>
      </w:pPr>
      <w:r>
        <w:rPr>
          <w:b/>
          <w:i/>
        </w:rPr>
        <w:t xml:space="preserve">Academic day </w:t>
      </w:r>
      <w:r w:rsidRPr="00B31446">
        <w:t xml:space="preserve">means </w:t>
      </w:r>
      <w:r>
        <w:t>a day that falls within a regular teaching period of the University, on which classes are held;</w:t>
      </w:r>
    </w:p>
    <w:p w14:paraId="554F67EE" w14:textId="49A21861" w:rsidR="001600A8" w:rsidRPr="004F1806" w:rsidRDefault="001600A8" w:rsidP="00275128">
      <w:pPr>
        <w:pStyle w:val="Definitions"/>
        <w:ind w:left="1418" w:hanging="284"/>
      </w:pPr>
      <w:r w:rsidRPr="004F1806">
        <w:rPr>
          <w:b/>
          <w:i/>
        </w:rPr>
        <w:t>absolute majority</w:t>
      </w:r>
      <w:r w:rsidRPr="004F1806">
        <w:t xml:space="preserve">, of the Committee, means a majority of the </w:t>
      </w:r>
      <w:r w:rsidR="000A7515">
        <w:t>committee</w:t>
      </w:r>
      <w:r w:rsidRPr="004F1806">
        <w:t xml:space="preserve"> members currently holding office and entitled to vote at the time (as distinct from a majority of committee members present at a committee meeting);</w:t>
      </w:r>
    </w:p>
    <w:p w14:paraId="6252E63B" w14:textId="77777777" w:rsidR="00B31446" w:rsidRPr="00B31446" w:rsidRDefault="00B31446" w:rsidP="00275128">
      <w:pPr>
        <w:pStyle w:val="Definitions"/>
        <w:ind w:left="1418" w:hanging="284"/>
      </w:pPr>
      <w:r>
        <w:rPr>
          <w:b/>
          <w:i/>
        </w:rPr>
        <w:t xml:space="preserve">AGM </w:t>
      </w:r>
      <w:r w:rsidRPr="00B31446">
        <w:t>means the</w:t>
      </w:r>
      <w:r>
        <w:rPr>
          <w:b/>
          <w:i/>
        </w:rPr>
        <w:t xml:space="preserve"> </w:t>
      </w:r>
      <w:r w:rsidRPr="00B31446">
        <w:t>Annual General Meeting</w:t>
      </w:r>
      <w:r>
        <w:t>;</w:t>
      </w:r>
    </w:p>
    <w:p w14:paraId="21575E4C" w14:textId="77777777" w:rsidR="001600A8" w:rsidRDefault="001600A8" w:rsidP="00275128">
      <w:pPr>
        <w:pStyle w:val="Definitions"/>
        <w:ind w:left="1418" w:hanging="284"/>
      </w:pPr>
      <w:r w:rsidRPr="004F1806">
        <w:rPr>
          <w:b/>
          <w:i/>
        </w:rPr>
        <w:t>associate member</w:t>
      </w:r>
      <w:r>
        <w:t xml:space="preserve"> means a member referred to in rule 14(1);</w:t>
      </w:r>
    </w:p>
    <w:p w14:paraId="2FC93C90" w14:textId="22E95290" w:rsidR="001600A8" w:rsidRDefault="001600A8" w:rsidP="00275128">
      <w:pPr>
        <w:pStyle w:val="Definitions"/>
        <w:ind w:left="1418" w:hanging="284"/>
      </w:pPr>
      <w:r w:rsidRPr="004F1806">
        <w:rPr>
          <w:b/>
          <w:i/>
        </w:rPr>
        <w:t>Chairperson</w:t>
      </w:r>
      <w:r>
        <w:t>, of a general meeting or committee meeting, means the person chairing the m</w:t>
      </w:r>
      <w:r w:rsidR="009B0C19">
        <w:t>eeting as required under rule 31 and 59</w:t>
      </w:r>
      <w:r>
        <w:t>;</w:t>
      </w:r>
    </w:p>
    <w:p w14:paraId="56252791" w14:textId="4821F26F" w:rsidR="00B31446" w:rsidRPr="00B31446" w:rsidRDefault="00EE530B" w:rsidP="00275128">
      <w:pPr>
        <w:pStyle w:val="Definitions"/>
        <w:ind w:left="1418" w:hanging="284"/>
      </w:pPr>
      <w:r>
        <w:rPr>
          <w:b/>
          <w:i/>
        </w:rPr>
        <w:t>Club</w:t>
      </w:r>
      <w:r w:rsidR="00B31446">
        <w:rPr>
          <w:b/>
          <w:i/>
        </w:rPr>
        <w:t xml:space="preserve"> </w:t>
      </w:r>
      <w:r w:rsidR="005430B9">
        <w:t xml:space="preserve">means </w:t>
      </w:r>
      <w:r w:rsidR="005430B9" w:rsidRPr="005430B9">
        <w:t>Faculty of</w:t>
      </w:r>
      <w:r w:rsidR="005430B9">
        <w:t xml:space="preserve"> Information Technology Society</w:t>
      </w:r>
      <w:r w:rsidR="00B31446" w:rsidRPr="00B31446">
        <w:t>;</w:t>
      </w:r>
    </w:p>
    <w:p w14:paraId="6A6BDBE9" w14:textId="62CAEEC0" w:rsidR="00B31446" w:rsidRDefault="00EE530B" w:rsidP="00275128">
      <w:pPr>
        <w:pStyle w:val="Definitions"/>
        <w:ind w:left="1418" w:hanging="284"/>
      </w:pPr>
      <w:r>
        <w:rPr>
          <w:b/>
          <w:i/>
        </w:rPr>
        <w:t>Club</w:t>
      </w:r>
      <w:r w:rsidR="00B31446">
        <w:rPr>
          <w:b/>
          <w:i/>
        </w:rPr>
        <w:t xml:space="preserve">s &amp; Societies Council </w:t>
      </w:r>
      <w:r w:rsidR="00B31446" w:rsidRPr="00B31446">
        <w:t xml:space="preserve">means the </w:t>
      </w:r>
      <w:r>
        <w:t>Club</w:t>
      </w:r>
      <w:r w:rsidR="00B31446" w:rsidRPr="00B31446">
        <w:t>s &amp; Societies Council division of MSA;</w:t>
      </w:r>
    </w:p>
    <w:p w14:paraId="46E06B9C" w14:textId="20AF9C70" w:rsidR="00B31446" w:rsidRPr="00B31446" w:rsidRDefault="00B31446" w:rsidP="00275128">
      <w:pPr>
        <w:pStyle w:val="Definitions"/>
        <w:ind w:left="1418" w:hanging="284"/>
      </w:pPr>
      <w:r>
        <w:rPr>
          <w:b/>
          <w:i/>
        </w:rPr>
        <w:lastRenderedPageBreak/>
        <w:t xml:space="preserve">C&amp;S Executive </w:t>
      </w:r>
      <w:r w:rsidRPr="00B31446">
        <w:t xml:space="preserve">means the Executive </w:t>
      </w:r>
      <w:r>
        <w:t xml:space="preserve">of the </w:t>
      </w:r>
      <w:r w:rsidR="00EE530B">
        <w:t>Club</w:t>
      </w:r>
      <w:r>
        <w:t>s &amp; Societies Council;</w:t>
      </w:r>
    </w:p>
    <w:p w14:paraId="2A8D2414" w14:textId="0A8C15EE" w:rsidR="001600A8" w:rsidRDefault="001600A8" w:rsidP="00275128">
      <w:pPr>
        <w:pStyle w:val="Definitions"/>
        <w:ind w:left="1418" w:hanging="284"/>
      </w:pPr>
      <w:r w:rsidRPr="004F1806">
        <w:rPr>
          <w:b/>
          <w:i/>
        </w:rPr>
        <w:t>Committee</w:t>
      </w:r>
      <w:r>
        <w:t xml:space="preserve"> means the Committee</w:t>
      </w:r>
      <w:r w:rsidR="00B31446">
        <w:t>, as defined in Part 5,</w:t>
      </w:r>
      <w:r>
        <w:t xml:space="preserve"> having management of the business of the </w:t>
      </w:r>
      <w:r w:rsidR="00EE530B">
        <w:t>Club</w:t>
      </w:r>
      <w:r>
        <w:t>;</w:t>
      </w:r>
    </w:p>
    <w:p w14:paraId="03ADD608" w14:textId="51F45152" w:rsidR="001600A8" w:rsidRDefault="001600A8" w:rsidP="00275128">
      <w:pPr>
        <w:pStyle w:val="Definitions"/>
        <w:ind w:left="1418" w:hanging="284"/>
      </w:pPr>
      <w:r w:rsidRPr="004F1806">
        <w:rPr>
          <w:b/>
          <w:i/>
        </w:rPr>
        <w:t>committee meeting</w:t>
      </w:r>
      <w:r>
        <w:t xml:space="preserve"> means a meeting of the Committee held in accordance with th</w:t>
      </w:r>
      <w:r w:rsidR="00F45BA7">
        <w:t>is constitution</w:t>
      </w:r>
      <w:r>
        <w:t>;</w:t>
      </w:r>
    </w:p>
    <w:p w14:paraId="3EF89E50" w14:textId="6AD2DA9F" w:rsidR="001600A8" w:rsidRDefault="001600A8" w:rsidP="00275128">
      <w:pPr>
        <w:pStyle w:val="Definitions"/>
        <w:ind w:left="1418" w:hanging="284"/>
      </w:pPr>
      <w:r w:rsidRPr="004F1806">
        <w:rPr>
          <w:b/>
          <w:i/>
        </w:rPr>
        <w:t>committee member</w:t>
      </w:r>
      <w:r>
        <w:t xml:space="preserve"> means a member of the Committee elected or appointed under Division 3 of Part 5</w:t>
      </w:r>
      <w:r w:rsidR="008410E2">
        <w:t xml:space="preserve"> and listed</w:t>
      </w:r>
      <w:r w:rsidR="00D5736C">
        <w:t xml:space="preserve"> in rule 45</w:t>
      </w:r>
      <w:r w:rsidR="008410E2">
        <w:t>(2)</w:t>
      </w:r>
      <w:r>
        <w:t>;</w:t>
      </w:r>
    </w:p>
    <w:p w14:paraId="62DE3FBF" w14:textId="0B162BF2" w:rsidR="001600A8" w:rsidRDefault="001600A8" w:rsidP="00275128">
      <w:pPr>
        <w:pStyle w:val="Definitions"/>
        <w:ind w:left="1418" w:hanging="284"/>
      </w:pPr>
      <w:r w:rsidRPr="004F1806">
        <w:rPr>
          <w:b/>
          <w:i/>
        </w:rPr>
        <w:t>disciplinary appeal meeting</w:t>
      </w:r>
      <w:r>
        <w:t xml:space="preserve"> means a meeting of the members of the </w:t>
      </w:r>
      <w:r w:rsidR="00EE530B">
        <w:t>Club</w:t>
      </w:r>
      <w:r>
        <w:t xml:space="preserve"> convened under rule 2</w:t>
      </w:r>
      <w:r w:rsidR="009B0C19">
        <w:t>4</w:t>
      </w:r>
      <w:r>
        <w:t>(3);</w:t>
      </w:r>
    </w:p>
    <w:p w14:paraId="034076AE" w14:textId="716EC341" w:rsidR="001600A8" w:rsidRDefault="001600A8" w:rsidP="00275128">
      <w:pPr>
        <w:pStyle w:val="Definitions"/>
        <w:ind w:left="1418" w:hanging="284"/>
      </w:pPr>
      <w:r w:rsidRPr="004F1806">
        <w:rPr>
          <w:b/>
          <w:i/>
        </w:rPr>
        <w:t>disciplinary meeting</w:t>
      </w:r>
      <w:r>
        <w:t xml:space="preserve"> means a meeting of the Committee convened for the purposes of rule 2</w:t>
      </w:r>
      <w:r w:rsidR="009B0C19">
        <w:t>3</w:t>
      </w:r>
      <w:r>
        <w:t>;</w:t>
      </w:r>
    </w:p>
    <w:p w14:paraId="5B15A117" w14:textId="23571FAD" w:rsidR="001600A8" w:rsidRDefault="001600A8" w:rsidP="00275128">
      <w:pPr>
        <w:pStyle w:val="Definitions"/>
        <w:ind w:left="1418" w:hanging="284"/>
      </w:pPr>
      <w:r w:rsidRPr="004F1806">
        <w:rPr>
          <w:b/>
          <w:i/>
        </w:rPr>
        <w:t>disciplinary subcommittee</w:t>
      </w:r>
      <w:r>
        <w:t xml:space="preserve"> means the subcommittee appointed under rule 2</w:t>
      </w:r>
      <w:r w:rsidR="009B0C19">
        <w:t>1</w:t>
      </w:r>
      <w:r>
        <w:t>;</w:t>
      </w:r>
    </w:p>
    <w:p w14:paraId="67D1CBD1" w14:textId="7854B10A" w:rsidR="00B31446" w:rsidRPr="009C7C68" w:rsidRDefault="00B31446" w:rsidP="00275128">
      <w:pPr>
        <w:pStyle w:val="Definitions"/>
        <w:ind w:left="1418" w:hanging="284"/>
      </w:pPr>
      <w:r>
        <w:rPr>
          <w:b/>
          <w:i/>
        </w:rPr>
        <w:t xml:space="preserve">EGM </w:t>
      </w:r>
      <w:r w:rsidR="009C7C68" w:rsidRPr="009C7C68">
        <w:t>means an Extraordinary General Meeting;</w:t>
      </w:r>
    </w:p>
    <w:p w14:paraId="6876619A" w14:textId="679F4D08" w:rsidR="001600A8" w:rsidRDefault="001600A8" w:rsidP="00275128">
      <w:pPr>
        <w:pStyle w:val="Definitions"/>
        <w:ind w:left="1418" w:hanging="284"/>
      </w:pPr>
      <w:r w:rsidRPr="00FC4DD2">
        <w:rPr>
          <w:b/>
          <w:i/>
        </w:rPr>
        <w:t>general meeting</w:t>
      </w:r>
      <w:r>
        <w:t xml:space="preserve"> means a general meeting of the members of the </w:t>
      </w:r>
      <w:r w:rsidR="00EE530B">
        <w:t>Club</w:t>
      </w:r>
      <w:r>
        <w:t xml:space="preserve"> convened in accordan</w:t>
      </w:r>
      <w:r w:rsidR="009C7C68">
        <w:t>ce with Part 4 and includes an annual g</w:t>
      </w:r>
      <w:r>
        <w:t>eneral meeting, a</w:t>
      </w:r>
      <w:r w:rsidR="009C7C68">
        <w:t xml:space="preserve">n ordinary general meeting, </w:t>
      </w:r>
      <w:r w:rsidR="003B0F62">
        <w:t xml:space="preserve">and </w:t>
      </w:r>
      <w:r w:rsidR="009C7C68">
        <w:t>an extraordinary general meeting</w:t>
      </w:r>
      <w:r>
        <w:t>;</w:t>
      </w:r>
    </w:p>
    <w:p w14:paraId="208B2D2F" w14:textId="74DD89AB" w:rsidR="001600A8" w:rsidRDefault="001600A8" w:rsidP="00275128">
      <w:pPr>
        <w:pStyle w:val="Definitions"/>
        <w:ind w:left="1418" w:hanging="284"/>
      </w:pPr>
      <w:r w:rsidRPr="00FC4DD2">
        <w:rPr>
          <w:b/>
          <w:i/>
        </w:rPr>
        <w:t>member</w:t>
      </w:r>
      <w:r>
        <w:t xml:space="preserve"> means a member of the </w:t>
      </w:r>
      <w:r w:rsidR="00EE530B">
        <w:t>Club</w:t>
      </w:r>
      <w:r>
        <w:t>;</w:t>
      </w:r>
    </w:p>
    <w:p w14:paraId="3C424FC5" w14:textId="77777777" w:rsidR="005A0ECC" w:rsidRPr="00053812" w:rsidRDefault="005A0ECC" w:rsidP="005A0ECC">
      <w:pPr>
        <w:pStyle w:val="Definitions"/>
        <w:ind w:left="1418" w:hanging="284"/>
      </w:pPr>
      <w:r>
        <w:rPr>
          <w:b/>
          <w:i/>
        </w:rPr>
        <w:t xml:space="preserve">MSA </w:t>
      </w:r>
      <w:r>
        <w:t>means Monash Student Association (Clayton) Inc. (ABN 20 147 061 074);</w:t>
      </w:r>
    </w:p>
    <w:p w14:paraId="420A53F0" w14:textId="77777777" w:rsidR="00A92D63" w:rsidRDefault="00A92D63" w:rsidP="00A92D63">
      <w:pPr>
        <w:pStyle w:val="Definitions"/>
        <w:ind w:left="1418" w:hanging="284"/>
      </w:pPr>
      <w:r>
        <w:rPr>
          <w:b/>
          <w:i/>
        </w:rPr>
        <w:t xml:space="preserve">OGM </w:t>
      </w:r>
      <w:r w:rsidRPr="009C7C68">
        <w:t>means an Ordinary General Meeting</w:t>
      </w:r>
      <w:r>
        <w:t>;</w:t>
      </w:r>
    </w:p>
    <w:p w14:paraId="77457130" w14:textId="77777777" w:rsidR="00A92D63" w:rsidRPr="00BF5B1E" w:rsidRDefault="00A92D63" w:rsidP="00A92D63">
      <w:pPr>
        <w:pStyle w:val="Definitions"/>
        <w:ind w:left="1418" w:hanging="284"/>
      </w:pPr>
      <w:r>
        <w:rPr>
          <w:b/>
          <w:i/>
        </w:rPr>
        <w:t xml:space="preserve">ordinary member </w:t>
      </w:r>
      <w:r w:rsidRPr="00BF5B1E">
        <w:t>means a member referred to in rule</w:t>
      </w:r>
      <w:r>
        <w:rPr>
          <w:i/>
        </w:rPr>
        <w:t xml:space="preserve"> </w:t>
      </w:r>
      <w:r>
        <w:t>12(1);</w:t>
      </w:r>
    </w:p>
    <w:p w14:paraId="16512E8E" w14:textId="3BBC7DE3" w:rsidR="001600A8" w:rsidRDefault="005E00B3" w:rsidP="00275128">
      <w:pPr>
        <w:pStyle w:val="Definitions"/>
        <w:ind w:left="1418" w:hanging="284"/>
      </w:pPr>
      <w:r>
        <w:rPr>
          <w:b/>
          <w:i/>
        </w:rPr>
        <w:t xml:space="preserve">ordinary </w:t>
      </w:r>
      <w:r w:rsidR="001600A8" w:rsidRPr="00FC4DD2">
        <w:rPr>
          <w:b/>
          <w:i/>
        </w:rPr>
        <w:t>member entitled to vote</w:t>
      </w:r>
      <w:r w:rsidR="00BF5B1E">
        <w:t xml:space="preserve"> means an ordinary</w:t>
      </w:r>
      <w:r w:rsidR="001600A8">
        <w:t xml:space="preserve"> member who under rule 1</w:t>
      </w:r>
      <w:r w:rsidR="000A7B55">
        <w:t>2</w:t>
      </w:r>
      <w:r w:rsidR="001600A8">
        <w:t>(2) is entitled to vote at a general meeting;</w:t>
      </w:r>
    </w:p>
    <w:p w14:paraId="008CBD2E" w14:textId="6E5AFC4C" w:rsidR="009C7C68" w:rsidRPr="009C7C68" w:rsidRDefault="009C7C68" w:rsidP="00275128">
      <w:pPr>
        <w:pStyle w:val="Definitions"/>
        <w:ind w:left="1418" w:hanging="284"/>
      </w:pPr>
      <w:r>
        <w:rPr>
          <w:b/>
          <w:i/>
        </w:rPr>
        <w:t xml:space="preserve">Register of Members </w:t>
      </w:r>
      <w:r w:rsidRPr="009C7C68">
        <w:t>means</w:t>
      </w:r>
      <w:r>
        <w:t xml:space="preserve"> the comprehensive list of </w:t>
      </w:r>
      <w:r w:rsidR="00EE530B">
        <w:t>Club</w:t>
      </w:r>
      <w:r>
        <w:t xml:space="preserve"> members submitted to C&amp;S in accordance with the </w:t>
      </w:r>
      <w:r w:rsidR="006554C3">
        <w:t xml:space="preserve">C&amp;S </w:t>
      </w:r>
      <w:r>
        <w:t>Affiliation Regulations;</w:t>
      </w:r>
    </w:p>
    <w:p w14:paraId="7084F45B" w14:textId="71BD66D8" w:rsidR="00326553" w:rsidRPr="00326553" w:rsidRDefault="00326553" w:rsidP="00275128">
      <w:pPr>
        <w:pStyle w:val="Definitions"/>
        <w:ind w:left="1418" w:hanging="284"/>
      </w:pPr>
      <w:r>
        <w:rPr>
          <w:b/>
          <w:i/>
        </w:rPr>
        <w:t>student</w:t>
      </w:r>
      <w:r>
        <w:t xml:space="preserve"> means a person enrolled in a course of study administered at the Clayton Campus of the University. </w:t>
      </w:r>
    </w:p>
    <w:p w14:paraId="5C048A17" w14:textId="2A222C88" w:rsidR="00FC4DD2" w:rsidRDefault="00311215" w:rsidP="00846C89">
      <w:pPr>
        <w:pStyle w:val="Heading1"/>
      </w:pPr>
      <w:bookmarkStart w:id="14" w:name="_Toc376606810"/>
      <w:bookmarkStart w:id="15" w:name="_Toc376607147"/>
      <w:r>
        <w:t xml:space="preserve"> </w:t>
      </w:r>
      <w:bookmarkStart w:id="16" w:name="_Toc474949048"/>
      <w:r w:rsidR="00FC4DD2">
        <w:t>—</w:t>
      </w:r>
      <w:r>
        <w:t xml:space="preserve"> </w:t>
      </w:r>
      <w:r w:rsidR="00FC4DD2">
        <w:t xml:space="preserve">POWERS OF </w:t>
      </w:r>
      <w:bookmarkEnd w:id="14"/>
      <w:bookmarkEnd w:id="15"/>
      <w:r w:rsidR="00105FEC">
        <w:t xml:space="preserve">THE </w:t>
      </w:r>
      <w:r w:rsidR="00EE530B">
        <w:t>CLUB</w:t>
      </w:r>
      <w:bookmarkEnd w:id="16"/>
    </w:p>
    <w:p w14:paraId="35328AD1" w14:textId="184D411F" w:rsidR="00FC4DD2" w:rsidRDefault="00FC4DD2" w:rsidP="00946400">
      <w:pPr>
        <w:pStyle w:val="Heading3"/>
      </w:pPr>
      <w:bookmarkStart w:id="17" w:name="_Toc376606811"/>
      <w:bookmarkStart w:id="18" w:name="_Toc376607148"/>
      <w:bookmarkStart w:id="19" w:name="_Toc474949049"/>
      <w:r>
        <w:t xml:space="preserve">Powers of </w:t>
      </w:r>
      <w:bookmarkEnd w:id="17"/>
      <w:bookmarkEnd w:id="18"/>
      <w:r w:rsidR="00105FEC">
        <w:t xml:space="preserve">the </w:t>
      </w:r>
      <w:r w:rsidR="00EE530B">
        <w:t>Club</w:t>
      </w:r>
      <w:bookmarkEnd w:id="19"/>
    </w:p>
    <w:p w14:paraId="6F04546E" w14:textId="2241CD48" w:rsidR="00FC4DD2" w:rsidRPr="00040A8F" w:rsidRDefault="003340AF" w:rsidP="005F0CA9">
      <w:pPr>
        <w:pStyle w:val="Heading5"/>
      </w:pPr>
      <w:bookmarkStart w:id="20" w:name="_Toc376607149"/>
      <w:r>
        <w:t xml:space="preserve">The </w:t>
      </w:r>
      <w:r w:rsidR="00EE530B">
        <w:t>Club</w:t>
      </w:r>
      <w:r w:rsidR="00FC4DD2" w:rsidRPr="00040A8F">
        <w:t xml:space="preserve"> has power to do all things incidental or conducive to achieve its purposes</w:t>
      </w:r>
      <w:r>
        <w:t>, subject to any restrictions</w:t>
      </w:r>
      <w:r w:rsidR="00326553">
        <w:t xml:space="preserve"> placed on it by the C&amp;S Executive or</w:t>
      </w:r>
      <w:r>
        <w:t xml:space="preserve"> in the C&amp;S Constitution and Regulations</w:t>
      </w:r>
      <w:r w:rsidR="00FC4DD2" w:rsidRPr="00040A8F">
        <w:t>.</w:t>
      </w:r>
      <w:bookmarkEnd w:id="20"/>
    </w:p>
    <w:p w14:paraId="024A70B1" w14:textId="5C49F601" w:rsidR="00FC4DD2" w:rsidRPr="00FF063C" w:rsidRDefault="00FC4DD2" w:rsidP="005F0CA9">
      <w:pPr>
        <w:pStyle w:val="Heading5"/>
      </w:pPr>
      <w:bookmarkStart w:id="21" w:name="_Toc376607151"/>
      <w:r w:rsidRPr="00FF063C">
        <w:t xml:space="preserve">The </w:t>
      </w:r>
      <w:r w:rsidR="00EE530B">
        <w:t>Club</w:t>
      </w:r>
      <w:r w:rsidRPr="00FF063C">
        <w:t xml:space="preserve"> may only exercise its powers and use its income and assets (including any surplus) for its purposes.</w:t>
      </w:r>
      <w:bookmarkEnd w:id="21"/>
    </w:p>
    <w:p w14:paraId="7CD1F370" w14:textId="23B92E90" w:rsidR="00FC4DD2" w:rsidRDefault="00FC4DD2" w:rsidP="00946400">
      <w:pPr>
        <w:pStyle w:val="Heading3"/>
      </w:pPr>
      <w:bookmarkStart w:id="22" w:name="_Toc376606812"/>
      <w:bookmarkStart w:id="23" w:name="_Toc376607152"/>
      <w:bookmarkStart w:id="24" w:name="_Toc474949050"/>
      <w:r>
        <w:t xml:space="preserve">Not for profit </w:t>
      </w:r>
      <w:bookmarkEnd w:id="22"/>
      <w:bookmarkEnd w:id="23"/>
      <w:r w:rsidR="00791B2B">
        <w:t>status</w:t>
      </w:r>
      <w:bookmarkEnd w:id="24"/>
    </w:p>
    <w:p w14:paraId="1D751849" w14:textId="7AB3DD92" w:rsidR="00FC4DD2" w:rsidRDefault="00FC4DD2" w:rsidP="005F0CA9">
      <w:pPr>
        <w:pStyle w:val="Heading5"/>
      </w:pPr>
      <w:bookmarkStart w:id="25" w:name="_Toc376607153"/>
      <w:r>
        <w:t xml:space="preserve">The </w:t>
      </w:r>
      <w:r w:rsidR="00EE530B">
        <w:t>Club</w:t>
      </w:r>
      <w:r>
        <w:t xml:space="preserve"> must not distribute any surplus, income or assets directly or indirectly to its members.</w:t>
      </w:r>
      <w:bookmarkEnd w:id="25"/>
    </w:p>
    <w:p w14:paraId="30317805" w14:textId="2A104CAF" w:rsidR="00FC4DD2" w:rsidRDefault="00FC4DD2" w:rsidP="005F0CA9">
      <w:pPr>
        <w:pStyle w:val="Heading5"/>
      </w:pPr>
      <w:bookmarkStart w:id="26" w:name="_Toc376607154"/>
      <w:r>
        <w:t xml:space="preserve">Subrule (1) does not prevent the </w:t>
      </w:r>
      <w:r w:rsidR="00EE530B">
        <w:t>Club</w:t>
      </w:r>
      <w:r>
        <w:t xml:space="preserve"> from paying a member—</w:t>
      </w:r>
      <w:bookmarkEnd w:id="26"/>
    </w:p>
    <w:p w14:paraId="74D626F0" w14:textId="77777777" w:rsidR="00FC4DD2" w:rsidRDefault="00FC4DD2" w:rsidP="005F0CA9">
      <w:pPr>
        <w:pStyle w:val="Heading6"/>
      </w:pPr>
      <w:r>
        <w:lastRenderedPageBreak/>
        <w:t>reimbursement for expenses properly incurred by the member; or</w:t>
      </w:r>
    </w:p>
    <w:p w14:paraId="56A0BE32" w14:textId="77777777" w:rsidR="00FC4DD2" w:rsidRDefault="00FC4DD2" w:rsidP="005F0CA9">
      <w:pPr>
        <w:pStyle w:val="Heading6"/>
      </w:pPr>
      <w:r>
        <w:t>for goods or services provided by the member—</w:t>
      </w:r>
    </w:p>
    <w:p w14:paraId="123C0DC0" w14:textId="5D505B67" w:rsidR="00791B2B" w:rsidRDefault="00FC4DD2" w:rsidP="0002164B">
      <w:pPr>
        <w:pStyle w:val="SubRuleText"/>
      </w:pPr>
      <w:r>
        <w:t>if this is done in good faith on terms no more favourable than if the member was not a member.</w:t>
      </w:r>
    </w:p>
    <w:p w14:paraId="349B8D21" w14:textId="56D4CF58" w:rsidR="00FC4DD2" w:rsidRPr="00846C89" w:rsidRDefault="00311215" w:rsidP="00846C89">
      <w:pPr>
        <w:pStyle w:val="Heading1"/>
      </w:pPr>
      <w:bookmarkStart w:id="27" w:name="_Toc376606813"/>
      <w:bookmarkStart w:id="28" w:name="_Toc376607155"/>
      <w:r>
        <w:t xml:space="preserve"> </w:t>
      </w:r>
      <w:bookmarkStart w:id="29" w:name="_Toc474949051"/>
      <w:r w:rsidR="00FC4DD2" w:rsidRPr="00846C89">
        <w:t>—</w:t>
      </w:r>
      <w:r>
        <w:t xml:space="preserve"> </w:t>
      </w:r>
      <w:r w:rsidR="00FC4DD2" w:rsidRPr="00846C89">
        <w:t>MEMBERS, DISCIPLINARY PROCEDURES AND GRIEVANCES</w:t>
      </w:r>
      <w:bookmarkEnd w:id="27"/>
      <w:bookmarkEnd w:id="28"/>
      <w:bookmarkEnd w:id="29"/>
    </w:p>
    <w:p w14:paraId="4E81FDEF" w14:textId="34884889" w:rsidR="00FC4DD2" w:rsidRPr="00846C89" w:rsidRDefault="00311215" w:rsidP="00846C89">
      <w:pPr>
        <w:pStyle w:val="Heading2"/>
      </w:pPr>
      <w:bookmarkStart w:id="30" w:name="_Toc376606814"/>
      <w:bookmarkStart w:id="31" w:name="_Toc376607156"/>
      <w:r>
        <w:t xml:space="preserve"> </w:t>
      </w:r>
      <w:bookmarkStart w:id="32" w:name="_Toc474949052"/>
      <w:r w:rsidR="00846C89">
        <w:t>—</w:t>
      </w:r>
      <w:r>
        <w:t xml:space="preserve"> </w:t>
      </w:r>
      <w:r w:rsidR="00846C89">
        <w:t>Membership</w:t>
      </w:r>
      <w:bookmarkEnd w:id="30"/>
      <w:bookmarkEnd w:id="31"/>
      <w:bookmarkEnd w:id="32"/>
    </w:p>
    <w:p w14:paraId="6BF79695" w14:textId="77777777" w:rsidR="00FC4DD2" w:rsidRDefault="00FC4DD2" w:rsidP="00DE2B26">
      <w:pPr>
        <w:pStyle w:val="Heading3"/>
      </w:pPr>
      <w:bookmarkStart w:id="33" w:name="_Toc376606815"/>
      <w:bookmarkStart w:id="34" w:name="_Toc376607157"/>
      <w:bookmarkStart w:id="35" w:name="_Toc474949053"/>
      <w:r>
        <w:t>Minimum number of members</w:t>
      </w:r>
      <w:bookmarkEnd w:id="33"/>
      <w:bookmarkEnd w:id="34"/>
      <w:bookmarkEnd w:id="35"/>
    </w:p>
    <w:p w14:paraId="1458CD64" w14:textId="05818448" w:rsidR="00FC4DD2" w:rsidRDefault="00FC4DD2" w:rsidP="00946400">
      <w:pPr>
        <w:pStyle w:val="RuleDiscussion"/>
      </w:pPr>
      <w:r>
        <w:t xml:space="preserve">The </w:t>
      </w:r>
      <w:r w:rsidR="00EE530B">
        <w:t>Club</w:t>
      </w:r>
      <w:r w:rsidR="009A387D">
        <w:t xml:space="preserve"> must have at least </w:t>
      </w:r>
      <w:r w:rsidR="00466057">
        <w:t>40</w:t>
      </w:r>
      <w:r>
        <w:t xml:space="preserve"> </w:t>
      </w:r>
      <w:r w:rsidR="006554C3">
        <w:t xml:space="preserve">ordinary </w:t>
      </w:r>
      <w:r>
        <w:t>members.</w:t>
      </w:r>
    </w:p>
    <w:p w14:paraId="2DCC212A" w14:textId="77777777" w:rsidR="00FC4DD2" w:rsidRDefault="00FC4DD2" w:rsidP="00946400">
      <w:pPr>
        <w:pStyle w:val="Heading3"/>
      </w:pPr>
      <w:bookmarkStart w:id="36" w:name="_Toc376606816"/>
      <w:bookmarkStart w:id="37" w:name="_Toc376607158"/>
      <w:bookmarkStart w:id="38" w:name="_Toc474949054"/>
      <w:r>
        <w:t>Who is eligible to be a member</w:t>
      </w:r>
      <w:bookmarkEnd w:id="36"/>
      <w:bookmarkEnd w:id="37"/>
      <w:bookmarkEnd w:id="38"/>
    </w:p>
    <w:p w14:paraId="0B2105B4" w14:textId="5D48FB0C" w:rsidR="00FC4DD2" w:rsidRDefault="00FC4DD2" w:rsidP="00DE2B26">
      <w:pPr>
        <w:pStyle w:val="RuleDiscussion"/>
      </w:pPr>
      <w:r>
        <w:t>Any p</w:t>
      </w:r>
      <w:r w:rsidR="009A387D">
        <w:t>erson who supp</w:t>
      </w:r>
      <w:r w:rsidR="001B6C86">
        <w:t>orts the purposes</w:t>
      </w:r>
      <w:r>
        <w:t xml:space="preserve"> of the </w:t>
      </w:r>
      <w:r w:rsidR="00EE530B">
        <w:t>Club</w:t>
      </w:r>
      <w:r>
        <w:t xml:space="preserve"> is eligible for membership.</w:t>
      </w:r>
    </w:p>
    <w:p w14:paraId="0CE47BC6" w14:textId="2E0BE5D9" w:rsidR="00FC4DD2" w:rsidRPr="00D5736C" w:rsidRDefault="00CA14E3" w:rsidP="00D5736C">
      <w:pPr>
        <w:pStyle w:val="Heading3"/>
      </w:pPr>
      <w:bookmarkStart w:id="39" w:name="_Toc376606817"/>
      <w:bookmarkStart w:id="40" w:name="_Toc376607159"/>
      <w:bookmarkStart w:id="41" w:name="_Toc474949055"/>
      <w:r w:rsidRPr="00D5736C">
        <w:t xml:space="preserve">Duration of </w:t>
      </w:r>
      <w:r w:rsidR="00FC4DD2" w:rsidRPr="00D5736C">
        <w:t>membership</w:t>
      </w:r>
      <w:bookmarkEnd w:id="39"/>
      <w:bookmarkEnd w:id="40"/>
      <w:bookmarkEnd w:id="41"/>
    </w:p>
    <w:p w14:paraId="346D02F1" w14:textId="1FAB07CE" w:rsidR="00FC4DD2" w:rsidRDefault="00CA14E3" w:rsidP="004B38C9">
      <w:pPr>
        <w:pStyle w:val="RuleDiscussion"/>
      </w:pPr>
      <w:r>
        <w:t xml:space="preserve">A person’s membership of the </w:t>
      </w:r>
      <w:r w:rsidR="00EE530B">
        <w:t>Club</w:t>
      </w:r>
      <w:r>
        <w:t xml:space="preserve"> shall run from the payment of the membership fee, or if there is no fee, from </w:t>
      </w:r>
      <w:r w:rsidR="00A92D63">
        <w:t>entry into the register of members</w:t>
      </w:r>
      <w:r w:rsidR="00C538B9">
        <w:t>, until 20</w:t>
      </w:r>
      <w:r w:rsidR="00EE530B">
        <w:t xml:space="preserve"> March</w:t>
      </w:r>
      <w:r>
        <w:t xml:space="preserve"> of the following year, or until the person ceases to be eligible, whichever occurs earlier.</w:t>
      </w:r>
    </w:p>
    <w:p w14:paraId="756B3CC3" w14:textId="652F9EF3" w:rsidR="00FC4DD2" w:rsidRDefault="004B38C9" w:rsidP="00DE2B26">
      <w:pPr>
        <w:pStyle w:val="Heading3"/>
      </w:pPr>
      <w:bookmarkStart w:id="42" w:name="_Toc474949056"/>
      <w:r>
        <w:t>Rejection</w:t>
      </w:r>
      <w:r w:rsidR="00B57B3C">
        <w:t xml:space="preserve"> of membership</w:t>
      </w:r>
      <w:bookmarkEnd w:id="42"/>
    </w:p>
    <w:p w14:paraId="557AAE76" w14:textId="3BC09FD8" w:rsidR="00B57B3C" w:rsidRPr="00DF5A42" w:rsidRDefault="00B57B3C" w:rsidP="005F0CA9">
      <w:pPr>
        <w:pStyle w:val="Heading5"/>
      </w:pPr>
      <w:bookmarkStart w:id="43" w:name="_Toc376607163"/>
      <w:r w:rsidRPr="00DF5A42">
        <w:t xml:space="preserve">Within </w:t>
      </w:r>
      <w:r w:rsidR="000A7B55">
        <w:t>7</w:t>
      </w:r>
      <w:r w:rsidRPr="00DF5A42">
        <w:t xml:space="preserve"> days of a person joining the </w:t>
      </w:r>
      <w:r w:rsidR="00EE530B">
        <w:t>Club</w:t>
      </w:r>
      <w:r w:rsidRPr="00DF5A42">
        <w:t xml:space="preserve">, the </w:t>
      </w:r>
      <w:r w:rsidR="000A7515">
        <w:t>Committee</w:t>
      </w:r>
      <w:r w:rsidRPr="00DF5A42">
        <w:t xml:space="preserve"> may resolve to provisionally reject their </w:t>
      </w:r>
      <w:r w:rsidR="00EE530B">
        <w:t>Club</w:t>
      </w:r>
      <w:r w:rsidRPr="00DF5A42">
        <w:t xml:space="preserve"> membership application until the matter can be decided at a general meeting, which must be held within 20 academic days. </w:t>
      </w:r>
    </w:p>
    <w:p w14:paraId="5F28DA12" w14:textId="5A664B6D" w:rsidR="00B57B3C" w:rsidRPr="00175FFD" w:rsidRDefault="00FC4DD2" w:rsidP="005F0CA9">
      <w:pPr>
        <w:pStyle w:val="Heading5"/>
      </w:pPr>
      <w:r w:rsidRPr="00175FFD">
        <w:t>A</w:t>
      </w:r>
      <w:bookmarkEnd w:id="43"/>
      <w:r w:rsidR="00B57B3C" w:rsidRPr="00175FFD">
        <w:t xml:space="preserve"> person may only have their </w:t>
      </w:r>
      <w:r w:rsidR="00EE530B" w:rsidRPr="00175FFD">
        <w:t>Club</w:t>
      </w:r>
      <w:r w:rsidR="004B38C9" w:rsidRPr="00175FFD">
        <w:t xml:space="preserve"> membership </w:t>
      </w:r>
      <w:r w:rsidR="00B57B3C" w:rsidRPr="00175FFD">
        <w:t xml:space="preserve">application </w:t>
      </w:r>
      <w:r w:rsidR="004B38C9" w:rsidRPr="00175FFD">
        <w:t>rejected</w:t>
      </w:r>
      <w:r w:rsidR="00B57B3C" w:rsidRPr="00175FFD">
        <w:t xml:space="preserve"> if not less than </w:t>
      </w:r>
      <w:r w:rsidR="000A7B55" w:rsidRPr="00175FFD">
        <w:t>two thirds</w:t>
      </w:r>
      <w:r w:rsidR="00B57B3C" w:rsidRPr="00175FFD">
        <w:t xml:space="preserve"> of the </w:t>
      </w:r>
      <w:r w:rsidR="002D744F" w:rsidRPr="00175FFD">
        <w:t xml:space="preserve">ordinary </w:t>
      </w:r>
      <w:r w:rsidR="00F11C52" w:rsidRPr="00175FFD">
        <w:t>members present</w:t>
      </w:r>
      <w:r w:rsidR="00B57B3C" w:rsidRPr="00175FFD">
        <w:t xml:space="preserve"> </w:t>
      </w:r>
      <w:r w:rsidR="00F11C52" w:rsidRPr="00175FFD">
        <w:t>(either</w:t>
      </w:r>
      <w:r w:rsidR="00757DB9" w:rsidRPr="00175FFD">
        <w:t xml:space="preserve"> in person or by proxy) </w:t>
      </w:r>
      <w:r w:rsidR="00B57B3C" w:rsidRPr="00175FFD">
        <w:t>at a general meeting vote in favour of the decision, provided that—</w:t>
      </w:r>
    </w:p>
    <w:p w14:paraId="641614E5" w14:textId="3E0E341C" w:rsidR="00B57B3C" w:rsidRPr="00DF5A42" w:rsidRDefault="00326553" w:rsidP="005F0CA9">
      <w:pPr>
        <w:pStyle w:val="Heading6"/>
      </w:pPr>
      <w:r>
        <w:t>14</w:t>
      </w:r>
      <w:r w:rsidR="004B6C5D">
        <w:t xml:space="preserve"> days</w:t>
      </w:r>
      <w:r w:rsidR="004B38C9" w:rsidRPr="00DF5A42">
        <w:t xml:space="preserve"> notice of the intention to mov</w:t>
      </w:r>
      <w:r w:rsidR="00B57B3C" w:rsidRPr="00DF5A42">
        <w:t xml:space="preserve">e a motion of </w:t>
      </w:r>
      <w:r w:rsidR="004B38C9" w:rsidRPr="00DF5A42">
        <w:t>rejection has been served on the person</w:t>
      </w:r>
      <w:r w:rsidR="00CF3B85">
        <w:t xml:space="preserve">, </w:t>
      </w:r>
      <w:r w:rsidR="00EE530B">
        <w:t>Club</w:t>
      </w:r>
      <w:r w:rsidR="00CF3B85">
        <w:t xml:space="preserve"> members and the C&amp;S Executive</w:t>
      </w:r>
      <w:r w:rsidR="004B38C9" w:rsidRPr="00DF5A42">
        <w:t xml:space="preserve">, and </w:t>
      </w:r>
    </w:p>
    <w:p w14:paraId="2E06E8B8" w14:textId="7A5DD218" w:rsidR="00FC4DD2" w:rsidRPr="00DF5A42" w:rsidRDefault="00B57B3C" w:rsidP="005F0CA9">
      <w:pPr>
        <w:pStyle w:val="Heading6"/>
      </w:pPr>
      <w:r w:rsidRPr="00DF5A42">
        <w:t>they have</w:t>
      </w:r>
      <w:r w:rsidR="004B38C9" w:rsidRPr="00DF5A42">
        <w:t xml:space="preserve"> been given a reasonable opportunity to speak to the motion.</w:t>
      </w:r>
    </w:p>
    <w:p w14:paraId="5A1AB9A0" w14:textId="166AA6C9" w:rsidR="00FC4DD2" w:rsidRDefault="004B38C9" w:rsidP="005F0CA9">
      <w:pPr>
        <w:pStyle w:val="Heading5"/>
      </w:pPr>
      <w:r>
        <w:t>A person whose membershi</w:t>
      </w:r>
      <w:r w:rsidR="00EE530B">
        <w:t>p application has been rejected</w:t>
      </w:r>
      <w:r>
        <w:t xml:space="preserve"> may appeal to the C&amp;S Executive by serving on it,</w:t>
      </w:r>
      <w:r w:rsidR="009D0F39">
        <w:t xml:space="preserve"> within</w:t>
      </w:r>
      <w:r>
        <w:t xml:space="preserve"> </w:t>
      </w:r>
      <w:r w:rsidR="00005B28">
        <w:t>7</w:t>
      </w:r>
      <w:r>
        <w:t xml:space="preserve"> days of the rejection, a written notice of appeal. The C&amp;S Executive’s decision on the matter shall be binding on the </w:t>
      </w:r>
      <w:r w:rsidR="00EE530B">
        <w:t>Club</w:t>
      </w:r>
      <w:r>
        <w:t>.</w:t>
      </w:r>
    </w:p>
    <w:p w14:paraId="5ED0EB7C" w14:textId="48AEDE8E" w:rsidR="00BA5C73" w:rsidRPr="00BA5C73" w:rsidRDefault="00F84105" w:rsidP="005F0CA9">
      <w:pPr>
        <w:pStyle w:val="Heading5"/>
      </w:pPr>
      <w:r>
        <w:t>Where a person</w:t>
      </w:r>
      <w:r w:rsidR="009D0F39">
        <w:t>’</w:t>
      </w:r>
      <w:r>
        <w:t xml:space="preserve">s membership application is finalised as rejected, they shall be entitled to a full refund of </w:t>
      </w:r>
      <w:r w:rsidR="00E404B5">
        <w:t xml:space="preserve">the </w:t>
      </w:r>
      <w:r>
        <w:t xml:space="preserve">annual membership fee paid to the </w:t>
      </w:r>
      <w:r w:rsidR="00EE530B">
        <w:t>Club</w:t>
      </w:r>
      <w:r>
        <w:t xml:space="preserve">. </w:t>
      </w:r>
    </w:p>
    <w:p w14:paraId="6C6F109A" w14:textId="3B9A9F5E" w:rsidR="00FC4DD2" w:rsidRDefault="004B38C9" w:rsidP="00DE2B26">
      <w:pPr>
        <w:pStyle w:val="Heading3"/>
      </w:pPr>
      <w:bookmarkStart w:id="44" w:name="_Toc474949057"/>
      <w:r>
        <w:t>Membership Fee</w:t>
      </w:r>
      <w:bookmarkEnd w:id="44"/>
    </w:p>
    <w:p w14:paraId="7BDCD17D" w14:textId="6A25DCA6" w:rsidR="00FC4DD2" w:rsidRDefault="00AD05A8" w:rsidP="005F0CA9">
      <w:pPr>
        <w:pStyle w:val="Heading5"/>
      </w:pPr>
      <w:bookmarkStart w:id="45" w:name="_Toc376607171"/>
      <w:r>
        <w:t>At the first</w:t>
      </w:r>
      <w:r w:rsidR="004B38C9">
        <w:t xml:space="preserve"> </w:t>
      </w:r>
      <w:r w:rsidR="000A7515">
        <w:t>committee</w:t>
      </w:r>
      <w:r w:rsidR="004B38C9">
        <w:t xml:space="preserve"> </w:t>
      </w:r>
      <w:r w:rsidR="00FC4DD2">
        <w:t>meeting</w:t>
      </w:r>
      <w:r>
        <w:t xml:space="preserve"> of each year</w:t>
      </w:r>
      <w:r w:rsidR="00FC4DD2">
        <w:t xml:space="preserve">, the </w:t>
      </w:r>
      <w:r w:rsidR="00EE530B">
        <w:t>Club</w:t>
      </w:r>
      <w:r w:rsidR="00FC4DD2">
        <w:t xml:space="preserve"> must determine—</w:t>
      </w:r>
      <w:bookmarkEnd w:id="45"/>
    </w:p>
    <w:p w14:paraId="615D97D4" w14:textId="0DD96C8D" w:rsidR="00FC4DD2" w:rsidRDefault="00FC4DD2" w:rsidP="005F0CA9">
      <w:pPr>
        <w:pStyle w:val="Heading6"/>
      </w:pPr>
      <w:r>
        <w:t xml:space="preserve">the amount of the </w:t>
      </w:r>
      <w:r w:rsidR="00F84105">
        <w:t>annual membership fee</w:t>
      </w:r>
      <w:r>
        <w:t xml:space="preserve"> (if a</w:t>
      </w:r>
      <w:r w:rsidR="004D60B7">
        <w:t>ny)</w:t>
      </w:r>
      <w:r>
        <w:t>; and</w:t>
      </w:r>
    </w:p>
    <w:p w14:paraId="5E967DC0" w14:textId="6F1AE716" w:rsidR="00FC4DD2" w:rsidRDefault="004D60B7" w:rsidP="005F0CA9">
      <w:pPr>
        <w:pStyle w:val="Heading6"/>
      </w:pPr>
      <w:r>
        <w:t>ensure differential pricing is charged, as outlined in the C&amp;S Finance Regulations</w:t>
      </w:r>
      <w:r w:rsidR="00FC4DD2">
        <w:t>.</w:t>
      </w:r>
    </w:p>
    <w:p w14:paraId="49A36B23" w14:textId="04BE9A9F" w:rsidR="00FC4DD2" w:rsidRDefault="00E05791" w:rsidP="005F0CA9">
      <w:pPr>
        <w:pStyle w:val="Heading5"/>
      </w:pPr>
      <w:bookmarkStart w:id="46" w:name="_Toc376607173"/>
      <w:r>
        <w:t>Subject to s</w:t>
      </w:r>
      <w:r w:rsidR="004D60B7">
        <w:t>ubrule (1) (b) a</w:t>
      </w:r>
      <w:r w:rsidR="00FC4DD2">
        <w:t xml:space="preserve">ny new member who joins after </w:t>
      </w:r>
      <w:bookmarkEnd w:id="46"/>
      <w:r w:rsidR="004D60B7">
        <w:t xml:space="preserve">1 July may pay a fee that is a proportion of the full annual </w:t>
      </w:r>
      <w:r w:rsidR="00F84105">
        <w:t xml:space="preserve">membership fee, as determined by the </w:t>
      </w:r>
      <w:r w:rsidR="000A7515">
        <w:t>Committee</w:t>
      </w:r>
      <w:r w:rsidR="00F84105">
        <w:t xml:space="preserve">. </w:t>
      </w:r>
    </w:p>
    <w:p w14:paraId="3716CA40" w14:textId="77777777" w:rsidR="00742FF0" w:rsidRDefault="00742FF0" w:rsidP="00DE2B26">
      <w:pPr>
        <w:pStyle w:val="Heading3"/>
      </w:pPr>
      <w:bookmarkStart w:id="47" w:name="_Toc474949058"/>
      <w:bookmarkStart w:id="48" w:name="_Toc376606821"/>
      <w:bookmarkStart w:id="49" w:name="_Toc376607175"/>
      <w:r>
        <w:lastRenderedPageBreak/>
        <w:t>Ordinary Membership</w:t>
      </w:r>
      <w:bookmarkEnd w:id="47"/>
    </w:p>
    <w:p w14:paraId="19698B30" w14:textId="6B1A73EC" w:rsidR="00742FF0" w:rsidRDefault="00742FF0" w:rsidP="005F0CA9">
      <w:pPr>
        <w:pStyle w:val="Heading5"/>
      </w:pPr>
      <w:r>
        <w:t xml:space="preserve">Ordinary membership of the </w:t>
      </w:r>
      <w:r w:rsidR="00EE530B">
        <w:t>Club</w:t>
      </w:r>
      <w:r>
        <w:t xml:space="preserve"> shall be open to </w:t>
      </w:r>
      <w:r w:rsidR="00E404B5">
        <w:t xml:space="preserve">Clayton </w:t>
      </w:r>
      <w:r w:rsidR="00666688">
        <w:t>students</w:t>
      </w:r>
      <w:r>
        <w:t xml:space="preserve"> who subscribe to the </w:t>
      </w:r>
      <w:r w:rsidR="001B6C86">
        <w:t>purposes</w:t>
      </w:r>
      <w:r>
        <w:t xml:space="preserve"> of the </w:t>
      </w:r>
      <w:r w:rsidR="00EE530B">
        <w:t>Club</w:t>
      </w:r>
      <w:r w:rsidR="006554C3">
        <w:t>.</w:t>
      </w:r>
    </w:p>
    <w:p w14:paraId="5A037753" w14:textId="273AE681" w:rsidR="00742FF0" w:rsidRPr="002669D2" w:rsidRDefault="00742FF0" w:rsidP="005F0CA9">
      <w:pPr>
        <w:pStyle w:val="Heading5"/>
      </w:pPr>
      <w:r w:rsidRPr="002669D2">
        <w:t>An ordinary member is entitled to vote</w:t>
      </w:r>
      <w:r w:rsidR="00EC4C97" w:rsidRPr="002669D2">
        <w:t xml:space="preserve"> </w:t>
      </w:r>
      <w:r w:rsidRPr="002669D2">
        <w:t>if—</w:t>
      </w:r>
    </w:p>
    <w:p w14:paraId="46B7A63F" w14:textId="52278188" w:rsidR="00742FF0" w:rsidRPr="002669D2" w:rsidRDefault="003916F1" w:rsidP="005F0CA9">
      <w:pPr>
        <w:pStyle w:val="Heading6"/>
      </w:pPr>
      <w:r w:rsidRPr="002669D2">
        <w:t>they are a member of at least</w:t>
      </w:r>
      <w:r w:rsidR="005430B9">
        <w:t xml:space="preserve"> 7</w:t>
      </w:r>
      <w:r w:rsidR="00F84105" w:rsidRPr="002669D2">
        <w:t xml:space="preserve"> </w:t>
      </w:r>
      <w:r w:rsidR="00742FF0" w:rsidRPr="002669D2">
        <w:t xml:space="preserve">days </w:t>
      </w:r>
      <w:r w:rsidRPr="002669D2">
        <w:t>standing</w:t>
      </w:r>
      <w:r w:rsidR="00742FF0" w:rsidRPr="002669D2">
        <w:t>; and</w:t>
      </w:r>
    </w:p>
    <w:p w14:paraId="1698F59A" w14:textId="142F8F7F" w:rsidR="00742FF0" w:rsidRPr="002669D2" w:rsidRDefault="0068020C" w:rsidP="005F0CA9">
      <w:pPr>
        <w:pStyle w:val="Heading6"/>
      </w:pPr>
      <w:r w:rsidRPr="002669D2">
        <w:t>the member’</w:t>
      </w:r>
      <w:r w:rsidR="00742FF0" w:rsidRPr="002669D2">
        <w:t>s membership rights a</w:t>
      </w:r>
      <w:r w:rsidR="00942AEE">
        <w:t>re not suspended for any reason.</w:t>
      </w:r>
    </w:p>
    <w:p w14:paraId="6DC0A6AD" w14:textId="77777777" w:rsidR="00FC4DD2" w:rsidRDefault="00FC4DD2" w:rsidP="00DE2B26">
      <w:pPr>
        <w:pStyle w:val="Heading3"/>
      </w:pPr>
      <w:bookmarkStart w:id="50" w:name="_Toc474949059"/>
      <w:r>
        <w:t>General rights of members</w:t>
      </w:r>
      <w:bookmarkEnd w:id="48"/>
      <w:bookmarkEnd w:id="49"/>
      <w:bookmarkEnd w:id="50"/>
    </w:p>
    <w:p w14:paraId="12C72FE4" w14:textId="15A4A8F0" w:rsidR="00FC4DD2" w:rsidRDefault="00FC4DD2" w:rsidP="00D5736C">
      <w:pPr>
        <w:pStyle w:val="Heading5"/>
        <w:numPr>
          <w:ilvl w:val="0"/>
          <w:numId w:val="0"/>
        </w:numPr>
        <w:ind w:left="1134" w:hanging="567"/>
      </w:pPr>
      <w:bookmarkStart w:id="51" w:name="_Toc376607176"/>
      <w:r>
        <w:t>A</w:t>
      </w:r>
      <w:r w:rsidR="00EE530B">
        <w:t>n</w:t>
      </w:r>
      <w:r>
        <w:t xml:space="preserve"> </w:t>
      </w:r>
      <w:r w:rsidR="00F11C52">
        <w:t xml:space="preserve">ordinary </w:t>
      </w:r>
      <w:r>
        <w:t xml:space="preserve">member of the </w:t>
      </w:r>
      <w:r w:rsidR="00EE530B">
        <w:t>Club</w:t>
      </w:r>
      <w:r>
        <w:t xml:space="preserve"> who is entitled to vote has the right—</w:t>
      </w:r>
      <w:bookmarkEnd w:id="51"/>
    </w:p>
    <w:p w14:paraId="7E84E6CF" w14:textId="324874BC" w:rsidR="00FC4DD2" w:rsidRDefault="00DE2B26" w:rsidP="005F0CA9">
      <w:pPr>
        <w:pStyle w:val="Heading6"/>
      </w:pPr>
      <w:r>
        <w:t>t</w:t>
      </w:r>
      <w:r w:rsidR="00FC4DD2">
        <w:t xml:space="preserve">o receive notice of general meetings and of proposed </w:t>
      </w:r>
      <w:r w:rsidR="000E3569">
        <w:t>changes to th</w:t>
      </w:r>
      <w:r w:rsidR="00FF36C6">
        <w:t>is</w:t>
      </w:r>
      <w:r w:rsidR="000E3569">
        <w:t xml:space="preserve"> constitution and other matters in</w:t>
      </w:r>
      <w:r w:rsidR="00FC4DD2">
        <w:t xml:space="preserve"> the m</w:t>
      </w:r>
      <w:r w:rsidR="00F45BA7">
        <w:t>anner and time prescribed by this constitution</w:t>
      </w:r>
      <w:r w:rsidR="00FC4DD2">
        <w:t>; and</w:t>
      </w:r>
    </w:p>
    <w:p w14:paraId="4B97A11D" w14:textId="77777777" w:rsidR="00FC4DD2" w:rsidRDefault="00FC4DD2" w:rsidP="005F0CA9">
      <w:pPr>
        <w:pStyle w:val="Heading6"/>
      </w:pPr>
      <w:r>
        <w:t>to submit items of business for consideration at a general meeting; and</w:t>
      </w:r>
    </w:p>
    <w:p w14:paraId="130CB093" w14:textId="77777777" w:rsidR="00FC4DD2" w:rsidRDefault="00FC4DD2" w:rsidP="005F0CA9">
      <w:pPr>
        <w:pStyle w:val="Heading6"/>
      </w:pPr>
      <w:r>
        <w:t>to attend and be heard at general meetings; and</w:t>
      </w:r>
    </w:p>
    <w:p w14:paraId="66A09C9F" w14:textId="390BDE5C" w:rsidR="00326553" w:rsidRPr="00326553" w:rsidRDefault="00EE530B" w:rsidP="005F0CA9">
      <w:pPr>
        <w:pStyle w:val="Heading6"/>
      </w:pPr>
      <w:r>
        <w:t xml:space="preserve">to </w:t>
      </w:r>
      <w:r w:rsidR="00326553">
        <w:t xml:space="preserve">stand for election to the </w:t>
      </w:r>
      <w:r w:rsidR="000A7515">
        <w:t>Committee</w:t>
      </w:r>
      <w:r w:rsidR="00326553">
        <w:t xml:space="preserve"> and be a </w:t>
      </w:r>
      <w:r w:rsidR="00926293">
        <w:t>committee member</w:t>
      </w:r>
      <w:r w:rsidR="00326553">
        <w:t>; and</w:t>
      </w:r>
    </w:p>
    <w:p w14:paraId="454ABD80" w14:textId="34BF80EF" w:rsidR="00FC4DD2" w:rsidRDefault="00FC4DD2" w:rsidP="005F0CA9">
      <w:pPr>
        <w:pStyle w:val="Heading6"/>
      </w:pPr>
      <w:r>
        <w:t>to have access to the minutes of general meetings</w:t>
      </w:r>
      <w:r w:rsidR="00466057">
        <w:t>, committee meetings</w:t>
      </w:r>
      <w:r>
        <w:t xml:space="preserve"> and other documents of the </w:t>
      </w:r>
      <w:r w:rsidR="00EE530B">
        <w:t>Club</w:t>
      </w:r>
      <w:r>
        <w:t xml:space="preserve"> as provided under rule 7</w:t>
      </w:r>
      <w:r w:rsidR="009B0C19">
        <w:t>6</w:t>
      </w:r>
      <w:r>
        <w:t>; and</w:t>
      </w:r>
    </w:p>
    <w:p w14:paraId="5F54ABB8" w14:textId="7EDAA539" w:rsidR="00FC4DD2" w:rsidRDefault="002E345A" w:rsidP="005F0CA9">
      <w:pPr>
        <w:pStyle w:val="Heading6"/>
      </w:pPr>
      <w:r>
        <w:t>on request to the Secretary, to inspect the register of</w:t>
      </w:r>
      <w:r w:rsidR="00702CCD">
        <w:t xml:space="preserve"> all </w:t>
      </w:r>
      <w:r w:rsidR="00EE530B">
        <w:t>Club</w:t>
      </w:r>
      <w:r w:rsidR="00702CCD">
        <w:t xml:space="preserve"> members, </w:t>
      </w:r>
      <w:r w:rsidR="009B0C19">
        <w:t xml:space="preserve">as prescribed under rule </w:t>
      </w:r>
      <w:r w:rsidR="00FE26D4">
        <w:t>1</w:t>
      </w:r>
      <w:r w:rsidR="009B0C19">
        <w:t>9</w:t>
      </w:r>
      <w:r w:rsidR="00FE26D4">
        <w:t>(4).</w:t>
      </w:r>
    </w:p>
    <w:p w14:paraId="3B2C6C91" w14:textId="6555D39C" w:rsidR="00FC4DD2" w:rsidRDefault="00FC4DD2" w:rsidP="00DE2B26">
      <w:pPr>
        <w:pStyle w:val="Heading3"/>
      </w:pPr>
      <w:bookmarkStart w:id="52" w:name="_Toc376606822"/>
      <w:bookmarkStart w:id="53" w:name="_Toc376607178"/>
      <w:bookmarkStart w:id="54" w:name="_Toc474949060"/>
      <w:r>
        <w:t>Associate members</w:t>
      </w:r>
      <w:bookmarkEnd w:id="52"/>
      <w:bookmarkEnd w:id="53"/>
      <w:r w:rsidR="004A7DAF">
        <w:t>hip</w:t>
      </w:r>
      <w:bookmarkEnd w:id="54"/>
    </w:p>
    <w:p w14:paraId="324DBE29" w14:textId="1AADBD73" w:rsidR="00FC4DD2" w:rsidRDefault="00FC4DD2" w:rsidP="005F0CA9">
      <w:pPr>
        <w:pStyle w:val="Heading5"/>
      </w:pPr>
      <w:bookmarkStart w:id="55" w:name="_Toc376607179"/>
      <w:r>
        <w:t>Associate members</w:t>
      </w:r>
      <w:r w:rsidR="00EE530B">
        <w:t>hip</w:t>
      </w:r>
      <w:r>
        <w:t xml:space="preserve"> of the </w:t>
      </w:r>
      <w:r w:rsidR="00EE530B">
        <w:t>Club</w:t>
      </w:r>
      <w:r>
        <w:t xml:space="preserve"> </w:t>
      </w:r>
      <w:bookmarkEnd w:id="55"/>
      <w:r w:rsidR="004A7DAF">
        <w:t xml:space="preserve">shall be open to all persons who are ineligible for ordinary membership, and who subscribe to the </w:t>
      </w:r>
      <w:r w:rsidR="001B6C86">
        <w:t>purposes</w:t>
      </w:r>
      <w:r w:rsidR="004A7DAF">
        <w:t xml:space="preserve"> of the </w:t>
      </w:r>
      <w:r w:rsidR="00EE530B">
        <w:t>Club</w:t>
      </w:r>
      <w:r w:rsidR="004A7DAF">
        <w:t>.</w:t>
      </w:r>
    </w:p>
    <w:p w14:paraId="015CAC81" w14:textId="1860F32D" w:rsidR="00FC4DD2" w:rsidRDefault="007D77A1" w:rsidP="005F0CA9">
      <w:pPr>
        <w:pStyle w:val="Heading5"/>
      </w:pPr>
      <w:bookmarkStart w:id="56" w:name="_Toc376607180"/>
      <w:r>
        <w:t xml:space="preserve">Associate members of the </w:t>
      </w:r>
      <w:r w:rsidR="00EE530B">
        <w:t>Club</w:t>
      </w:r>
      <w:r>
        <w:t xml:space="preserve"> shall have all the rights of ordinary members, except they shall not be eligible to vote or </w:t>
      </w:r>
      <w:r w:rsidR="002D744F">
        <w:t xml:space="preserve">be a </w:t>
      </w:r>
      <w:r w:rsidR="00B22943" w:rsidRPr="00EA525B">
        <w:t xml:space="preserve">member of the </w:t>
      </w:r>
      <w:r w:rsidR="000A7515">
        <w:t>Committee</w:t>
      </w:r>
      <w:r w:rsidR="00FC4DD2">
        <w:t>.</w:t>
      </w:r>
      <w:bookmarkEnd w:id="56"/>
    </w:p>
    <w:p w14:paraId="6A17E75C" w14:textId="241D1C5A" w:rsidR="00326553" w:rsidRDefault="00326553" w:rsidP="005F0CA9">
      <w:pPr>
        <w:pStyle w:val="Heading5"/>
      </w:pPr>
      <w:r>
        <w:t>Associat</w:t>
      </w:r>
      <w:r w:rsidR="00EE530B">
        <w:t>e members may be members of sub</w:t>
      </w:r>
      <w:r>
        <w:t>committees.</w:t>
      </w:r>
    </w:p>
    <w:p w14:paraId="175B7A85" w14:textId="77777777" w:rsidR="00EA3525" w:rsidRDefault="00EA3525" w:rsidP="00EA3525">
      <w:pPr>
        <w:pStyle w:val="Heading3"/>
      </w:pPr>
      <w:bookmarkStart w:id="57" w:name="_Toc474949061"/>
      <w:r>
        <w:t>Honorary Life Membership</w:t>
      </w:r>
      <w:bookmarkEnd w:id="57"/>
    </w:p>
    <w:p w14:paraId="2B77F930" w14:textId="1C574435" w:rsidR="00EA3525" w:rsidRPr="00175FFD" w:rsidRDefault="00EA3525" w:rsidP="005F0CA9">
      <w:pPr>
        <w:pStyle w:val="Heading5"/>
      </w:pPr>
      <w:r w:rsidRPr="00175FFD">
        <w:t xml:space="preserve">A general meeting of the </w:t>
      </w:r>
      <w:r w:rsidR="00EE530B" w:rsidRPr="00175FFD">
        <w:t>Club</w:t>
      </w:r>
      <w:r w:rsidRPr="00175FFD">
        <w:t xml:space="preserve"> may confer Honorary Life Membership on a person who has made a substantial contribution to the </w:t>
      </w:r>
      <w:r w:rsidR="00EE530B" w:rsidRPr="00175FFD">
        <w:t>Club</w:t>
      </w:r>
      <w:r w:rsidRPr="00175FFD">
        <w:t xml:space="preserve"> if not less than two thirds of ordinary members present (either in person or by proxy) at a general meeting vote in favour of the decision.</w:t>
      </w:r>
    </w:p>
    <w:p w14:paraId="349F7B1C" w14:textId="6B685339" w:rsidR="00EA3525" w:rsidRDefault="00EA3525" w:rsidP="005F0CA9">
      <w:pPr>
        <w:pStyle w:val="Heading5"/>
      </w:pPr>
      <w:r>
        <w:t xml:space="preserve">Honorary life members of the </w:t>
      </w:r>
      <w:r w:rsidR="00EE530B">
        <w:t>Club</w:t>
      </w:r>
      <w:r>
        <w:t xml:space="preserve"> who are eligible for ordinary membership shall have all the rights of ordinary members.</w:t>
      </w:r>
    </w:p>
    <w:p w14:paraId="65429E63" w14:textId="6BA949A6" w:rsidR="00EA3525" w:rsidRDefault="00EA3525" w:rsidP="005F0CA9">
      <w:pPr>
        <w:pStyle w:val="Heading5"/>
      </w:pPr>
      <w:r>
        <w:t xml:space="preserve">Honorary life members of the </w:t>
      </w:r>
      <w:r w:rsidR="00EE530B">
        <w:t>Club</w:t>
      </w:r>
      <w:r>
        <w:t xml:space="preserve"> who are ineligible for ordinary membership shall have all the rights of associate members.</w:t>
      </w:r>
    </w:p>
    <w:p w14:paraId="1387D8B2" w14:textId="649A5521" w:rsidR="00EA3525" w:rsidRPr="00EA3525" w:rsidRDefault="00EA3525" w:rsidP="005F0CA9">
      <w:pPr>
        <w:pStyle w:val="Heading5"/>
      </w:pPr>
      <w:r>
        <w:t xml:space="preserve">A list of honorary life members shall be noted </w:t>
      </w:r>
      <w:r w:rsidR="00AB31CB">
        <w:t>in the appendix</w:t>
      </w:r>
      <w:r>
        <w:t xml:space="preserve"> of this constitution. </w:t>
      </w:r>
    </w:p>
    <w:p w14:paraId="5B52890F" w14:textId="77777777" w:rsidR="00FC4DD2" w:rsidRDefault="00FC4DD2" w:rsidP="00085F31">
      <w:pPr>
        <w:pStyle w:val="Heading3"/>
      </w:pPr>
      <w:bookmarkStart w:id="58" w:name="_Toc376606823"/>
      <w:bookmarkStart w:id="59" w:name="_Toc376607181"/>
      <w:bookmarkStart w:id="60" w:name="_Toc474949062"/>
      <w:r>
        <w:t>Rights not transferable</w:t>
      </w:r>
      <w:bookmarkEnd w:id="58"/>
      <w:bookmarkEnd w:id="59"/>
      <w:bookmarkEnd w:id="60"/>
    </w:p>
    <w:p w14:paraId="0860E722" w14:textId="77777777" w:rsidR="00FC4DD2" w:rsidRDefault="00FC4DD2" w:rsidP="00085F31">
      <w:pPr>
        <w:pStyle w:val="RuleDiscussion"/>
      </w:pPr>
      <w:r>
        <w:t>The rights of a member are not transferable and end when membership ceases.</w:t>
      </w:r>
    </w:p>
    <w:p w14:paraId="088FCAC3" w14:textId="77777777" w:rsidR="00FC4DD2" w:rsidRDefault="00FC4DD2" w:rsidP="00085F31">
      <w:pPr>
        <w:pStyle w:val="Heading3"/>
      </w:pPr>
      <w:bookmarkStart w:id="61" w:name="_Toc376606824"/>
      <w:bookmarkStart w:id="62" w:name="_Toc376607182"/>
      <w:bookmarkStart w:id="63" w:name="_Toc474949063"/>
      <w:r>
        <w:t>Ceasing membership</w:t>
      </w:r>
      <w:bookmarkEnd w:id="61"/>
      <w:bookmarkEnd w:id="62"/>
      <w:bookmarkEnd w:id="63"/>
    </w:p>
    <w:p w14:paraId="0F62524A" w14:textId="08744137" w:rsidR="00FC4DD2" w:rsidRDefault="007D77A1" w:rsidP="005F0CA9">
      <w:pPr>
        <w:pStyle w:val="Heading5"/>
      </w:pPr>
      <w:bookmarkStart w:id="64" w:name="_Toc376607183"/>
      <w:r>
        <w:lastRenderedPageBreak/>
        <w:t xml:space="preserve">Without limiting </w:t>
      </w:r>
      <w:r w:rsidR="009B0C19">
        <w:t>r</w:t>
      </w:r>
      <w:r>
        <w:t xml:space="preserve">ule </w:t>
      </w:r>
      <w:r w:rsidR="009B0C19">
        <w:t>9</w:t>
      </w:r>
      <w:r>
        <w:t>, t</w:t>
      </w:r>
      <w:r w:rsidR="00FC4DD2">
        <w:t>he membership of a person ceases on resignation, expulsion or death.</w:t>
      </w:r>
      <w:bookmarkEnd w:id="64"/>
    </w:p>
    <w:p w14:paraId="49FBA43E" w14:textId="3F29AD6E" w:rsidR="00FC4DD2" w:rsidRDefault="00FC4DD2" w:rsidP="005F0CA9">
      <w:pPr>
        <w:pStyle w:val="Heading5"/>
      </w:pPr>
      <w:bookmarkStart w:id="65" w:name="_Toc376607184"/>
      <w:r>
        <w:t xml:space="preserve">If a person </w:t>
      </w:r>
      <w:r w:rsidR="00FD23A1">
        <w:t>resigns as</w:t>
      </w:r>
      <w:r>
        <w:t xml:space="preserve"> a member of the </w:t>
      </w:r>
      <w:r w:rsidR="00EE530B">
        <w:t>Club</w:t>
      </w:r>
      <w:r>
        <w:t xml:space="preserve">, the Secretary must, as soon as practicable, </w:t>
      </w:r>
      <w:bookmarkEnd w:id="65"/>
      <w:r w:rsidR="00B04137">
        <w:t xml:space="preserve">update </w:t>
      </w:r>
      <w:r w:rsidR="000954B6">
        <w:t>the C&amp;S Executive</w:t>
      </w:r>
      <w:r w:rsidR="00326553">
        <w:t xml:space="preserve"> of that fact. </w:t>
      </w:r>
    </w:p>
    <w:p w14:paraId="55D8C3AD" w14:textId="77777777" w:rsidR="00FC4DD2" w:rsidRDefault="00FC4DD2" w:rsidP="00085F31">
      <w:pPr>
        <w:pStyle w:val="Heading3"/>
      </w:pPr>
      <w:bookmarkStart w:id="66" w:name="_Toc376606825"/>
      <w:bookmarkStart w:id="67" w:name="_Toc376607185"/>
      <w:bookmarkStart w:id="68" w:name="_Toc474949064"/>
      <w:r>
        <w:t>Resigning as a member</w:t>
      </w:r>
      <w:bookmarkEnd w:id="66"/>
      <w:bookmarkEnd w:id="67"/>
      <w:bookmarkEnd w:id="68"/>
    </w:p>
    <w:p w14:paraId="77D7A5ED" w14:textId="50AEF2B3" w:rsidR="00FC4DD2" w:rsidRDefault="00FC4DD2" w:rsidP="005F0CA9">
      <w:pPr>
        <w:pStyle w:val="Heading5"/>
      </w:pPr>
      <w:bookmarkStart w:id="69" w:name="_Toc376607186"/>
      <w:r>
        <w:t xml:space="preserve">A member may resign by notice in writing given to the </w:t>
      </w:r>
      <w:r w:rsidR="00EE530B">
        <w:t>Club</w:t>
      </w:r>
      <w:r>
        <w:t>.</w:t>
      </w:r>
      <w:bookmarkEnd w:id="69"/>
    </w:p>
    <w:p w14:paraId="161BCC0A" w14:textId="77777777" w:rsidR="00FC4DD2" w:rsidRDefault="00FC4DD2" w:rsidP="005F0CA9">
      <w:pPr>
        <w:pStyle w:val="Heading5"/>
      </w:pPr>
      <w:bookmarkStart w:id="70" w:name="_Toc376607187"/>
      <w:r>
        <w:t>A member is taken to have resigned if—</w:t>
      </w:r>
      <w:bookmarkEnd w:id="70"/>
    </w:p>
    <w:p w14:paraId="436F4658" w14:textId="7EEA8FBE" w:rsidR="00FC4DD2" w:rsidRDefault="00085F31" w:rsidP="005F0CA9">
      <w:pPr>
        <w:pStyle w:val="Heading6"/>
      </w:pPr>
      <w:r>
        <w:t>t</w:t>
      </w:r>
      <w:r w:rsidR="0068020C">
        <w:t>he member’</w:t>
      </w:r>
      <w:r w:rsidR="00FC4DD2">
        <w:t xml:space="preserve">s </w:t>
      </w:r>
      <w:r w:rsidR="00957BA3">
        <w:t>membership fee</w:t>
      </w:r>
      <w:r w:rsidR="00FC4DD2">
        <w:t xml:space="preserve"> i</w:t>
      </w:r>
      <w:r w:rsidR="00B427FB">
        <w:t>s not paid by</w:t>
      </w:r>
      <w:r w:rsidR="00EE530B">
        <w:t xml:space="preserve"> 20</w:t>
      </w:r>
      <w:r w:rsidR="00B427FB">
        <w:t xml:space="preserve"> </w:t>
      </w:r>
      <w:r w:rsidR="00C538B9">
        <w:t>March</w:t>
      </w:r>
      <w:r w:rsidR="00FC4DD2">
        <w:t>; or</w:t>
      </w:r>
    </w:p>
    <w:p w14:paraId="1EEA65FA" w14:textId="0103A663" w:rsidR="00FC4DD2" w:rsidRDefault="00085F31" w:rsidP="005F0CA9">
      <w:pPr>
        <w:pStyle w:val="Heading6"/>
      </w:pPr>
      <w:r>
        <w:t>w</w:t>
      </w:r>
      <w:r w:rsidR="00FC4DD2">
        <w:t>here no annual subscription is payable</w:t>
      </w:r>
      <w:r w:rsidR="00B427FB">
        <w:t>, the member has not re-registered by 20 March</w:t>
      </w:r>
      <w:r w:rsidR="00177411">
        <w:t>.</w:t>
      </w:r>
    </w:p>
    <w:p w14:paraId="0105BA64" w14:textId="77777777" w:rsidR="00FC4DD2" w:rsidRDefault="00FC4DD2" w:rsidP="00085F31">
      <w:pPr>
        <w:pStyle w:val="Heading3"/>
      </w:pPr>
      <w:bookmarkStart w:id="71" w:name="_Toc376606826"/>
      <w:bookmarkStart w:id="72" w:name="_Toc376607188"/>
      <w:bookmarkStart w:id="73" w:name="_Toc474949065"/>
      <w:r>
        <w:t>Register of members</w:t>
      </w:r>
      <w:bookmarkEnd w:id="71"/>
      <w:bookmarkEnd w:id="72"/>
      <w:bookmarkEnd w:id="73"/>
    </w:p>
    <w:p w14:paraId="53CC2DDF" w14:textId="5ED1FEE6" w:rsidR="00FC4DD2" w:rsidRDefault="00FC4DD2" w:rsidP="005F0CA9">
      <w:pPr>
        <w:pStyle w:val="Heading5"/>
      </w:pPr>
      <w:bookmarkStart w:id="74" w:name="_Toc376607189"/>
      <w:r>
        <w:t>The Secretary must keep and maintain a</w:t>
      </w:r>
      <w:r w:rsidR="00177411">
        <w:t>n annual</w:t>
      </w:r>
      <w:r>
        <w:t xml:space="preserve"> register of members that includes</w:t>
      </w:r>
      <w:r w:rsidR="00177411">
        <w:t xml:space="preserve"> for each current member</w:t>
      </w:r>
      <w:r>
        <w:t>—</w:t>
      </w:r>
      <w:bookmarkEnd w:id="74"/>
    </w:p>
    <w:p w14:paraId="5B08AFE9" w14:textId="13D42ED1" w:rsidR="00FC4DD2" w:rsidRDefault="00177411" w:rsidP="005F0CA9">
      <w:pPr>
        <w:pStyle w:val="Heading6"/>
      </w:pPr>
      <w:r>
        <w:t>the member’s full name</w:t>
      </w:r>
      <w:r w:rsidR="00DF6652">
        <w:t>;</w:t>
      </w:r>
    </w:p>
    <w:p w14:paraId="6CAF0C5D" w14:textId="4DAAF79A" w:rsidR="00177411" w:rsidRDefault="00177411" w:rsidP="005F0CA9">
      <w:pPr>
        <w:pStyle w:val="Heading6"/>
      </w:pPr>
      <w:r>
        <w:t>the membe</w:t>
      </w:r>
      <w:r w:rsidR="004E01CC">
        <w:t>r’</w:t>
      </w:r>
      <w:r>
        <w:t>s Monash student ID number</w:t>
      </w:r>
      <w:r w:rsidR="00F924D0">
        <w:t xml:space="preserve"> (if applicable)</w:t>
      </w:r>
      <w:r w:rsidR="00DF6652">
        <w:t>;</w:t>
      </w:r>
    </w:p>
    <w:p w14:paraId="20C65CB2" w14:textId="0DBC40B4" w:rsidR="00177411" w:rsidRDefault="00177411" w:rsidP="005F0CA9">
      <w:pPr>
        <w:pStyle w:val="Heading6"/>
      </w:pPr>
      <w:r>
        <w:t>the member’s email address</w:t>
      </w:r>
      <w:r w:rsidR="00DF6652">
        <w:t>;</w:t>
      </w:r>
    </w:p>
    <w:p w14:paraId="77515229" w14:textId="79D82BF7" w:rsidR="00FC4DD2" w:rsidRDefault="00177411" w:rsidP="005F0CA9">
      <w:pPr>
        <w:pStyle w:val="Heading6"/>
      </w:pPr>
      <w:r>
        <w:t>the member</w:t>
      </w:r>
      <w:r w:rsidR="004E01CC">
        <w:t>’</w:t>
      </w:r>
      <w:r>
        <w:t>s home campus</w:t>
      </w:r>
      <w:r w:rsidR="00FC4DD2">
        <w:t>;</w:t>
      </w:r>
    </w:p>
    <w:p w14:paraId="2E456B13" w14:textId="77777777" w:rsidR="00FC4DD2" w:rsidRDefault="00FC4DD2" w:rsidP="005F0CA9">
      <w:pPr>
        <w:pStyle w:val="Heading6"/>
      </w:pPr>
      <w:r>
        <w:t>the date of becoming a member;</w:t>
      </w:r>
    </w:p>
    <w:p w14:paraId="3829727F" w14:textId="77036168" w:rsidR="00FC4DD2" w:rsidRDefault="00FC4DD2" w:rsidP="005F0CA9">
      <w:pPr>
        <w:pStyle w:val="Heading6"/>
      </w:pPr>
      <w:r>
        <w:t xml:space="preserve">if the member is an </w:t>
      </w:r>
      <w:r w:rsidR="00FF36C6">
        <w:t xml:space="preserve">ordinary, </w:t>
      </w:r>
      <w:r>
        <w:t xml:space="preserve">associate </w:t>
      </w:r>
      <w:r w:rsidR="00FF36C6">
        <w:t xml:space="preserve">or honorary life </w:t>
      </w:r>
      <w:r>
        <w:t>member;</w:t>
      </w:r>
      <w:r w:rsidR="00177411">
        <w:t xml:space="preserve"> and</w:t>
      </w:r>
    </w:p>
    <w:p w14:paraId="291A4DA0" w14:textId="5B3F20D0" w:rsidR="00FC4DD2" w:rsidRDefault="00FC4DD2" w:rsidP="005F0CA9">
      <w:pPr>
        <w:pStyle w:val="Heading6"/>
      </w:pPr>
      <w:r>
        <w:t xml:space="preserve">any other information </w:t>
      </w:r>
      <w:r w:rsidR="00177411">
        <w:t>determined by the Committee.</w:t>
      </w:r>
    </w:p>
    <w:p w14:paraId="7418A605" w14:textId="77777777" w:rsidR="00705828" w:rsidRPr="00FF36C6" w:rsidRDefault="00705828" w:rsidP="00705828">
      <w:pPr>
        <w:pStyle w:val="Heading5"/>
      </w:pPr>
      <w:bookmarkStart w:id="75" w:name="_Toc376607190"/>
      <w:r>
        <w:t>Within 7 days of a</w:t>
      </w:r>
      <w:r w:rsidRPr="00D6625B">
        <w:t xml:space="preserve"> request, the Secretary shall make available to any </w:t>
      </w:r>
      <w:r>
        <w:t>Club</w:t>
      </w:r>
      <w:r w:rsidRPr="00D6625B">
        <w:t xml:space="preserve"> member</w:t>
      </w:r>
      <w:r>
        <w:t>,</w:t>
      </w:r>
      <w:r w:rsidRPr="00D6625B">
        <w:t xml:space="preserve"> a list of all </w:t>
      </w:r>
      <w:r>
        <w:t>Club</w:t>
      </w:r>
      <w:r w:rsidRPr="00D6625B">
        <w:t xml:space="preserve"> members, containing only each member’s name and membership type, and, where appli</w:t>
      </w:r>
      <w:r>
        <w:t xml:space="preserve">cable, the last 3 digits of </w:t>
      </w:r>
      <w:r w:rsidRPr="00D6625B">
        <w:t>each memb</w:t>
      </w:r>
      <w:r>
        <w:t>er’s University student</w:t>
      </w:r>
      <w:r w:rsidRPr="00D6625B">
        <w:t xml:space="preserve"> number.</w:t>
      </w:r>
      <w:r>
        <w:t xml:space="preserve"> </w:t>
      </w:r>
    </w:p>
    <w:p w14:paraId="203DD3FC" w14:textId="77777777" w:rsidR="00705828" w:rsidRDefault="00705828" w:rsidP="00705828">
      <w:pPr>
        <w:pStyle w:val="Heading5"/>
      </w:pPr>
      <w:r>
        <w:t>The Secretary shall ensure that the C&amp;S Executive has an up-to-date copy of all Club membership records at all times.</w:t>
      </w:r>
    </w:p>
    <w:p w14:paraId="4B3B18C3" w14:textId="3F9E0C2F" w:rsidR="00177411" w:rsidRPr="00177411" w:rsidRDefault="00177411" w:rsidP="005F0CA9">
      <w:pPr>
        <w:pStyle w:val="Heading5"/>
      </w:pPr>
      <w:r>
        <w:t>The Secretary shall ensure that all membership records are kept strictly confidential, and that out-of-date membership records are destroyed.</w:t>
      </w:r>
    </w:p>
    <w:p w14:paraId="41734DCA" w14:textId="1175ED2E" w:rsidR="00FC4DD2" w:rsidRDefault="00FC4DD2" w:rsidP="00F964B3">
      <w:pPr>
        <w:pStyle w:val="Heading2"/>
      </w:pPr>
      <w:bookmarkStart w:id="76" w:name="_Toc376606827"/>
      <w:bookmarkStart w:id="77" w:name="_Toc376607191"/>
      <w:bookmarkStart w:id="78" w:name="_Toc474949066"/>
      <w:bookmarkEnd w:id="75"/>
      <w:r>
        <w:t>—</w:t>
      </w:r>
      <w:r w:rsidR="00311215">
        <w:t xml:space="preserve"> </w:t>
      </w:r>
      <w:r>
        <w:t>Disciplinary action</w:t>
      </w:r>
      <w:bookmarkEnd w:id="76"/>
      <w:bookmarkEnd w:id="77"/>
      <w:bookmarkEnd w:id="78"/>
    </w:p>
    <w:p w14:paraId="7F7C0D47" w14:textId="77777777" w:rsidR="00FC4DD2" w:rsidRDefault="00FC4DD2" w:rsidP="00F964B3">
      <w:pPr>
        <w:pStyle w:val="Heading3"/>
      </w:pPr>
      <w:bookmarkStart w:id="79" w:name="_Toc376606828"/>
      <w:bookmarkStart w:id="80" w:name="_Toc376607192"/>
      <w:bookmarkStart w:id="81" w:name="_Toc474949067"/>
      <w:r>
        <w:t>Grounds for taking disciplinary action</w:t>
      </w:r>
      <w:bookmarkEnd w:id="79"/>
      <w:bookmarkEnd w:id="80"/>
      <w:bookmarkEnd w:id="81"/>
    </w:p>
    <w:p w14:paraId="55166742" w14:textId="19F8A417" w:rsidR="00FC4DD2" w:rsidRDefault="00FC4DD2" w:rsidP="00F964B3">
      <w:pPr>
        <w:pStyle w:val="RuleDiscussion"/>
      </w:pPr>
      <w:r>
        <w:t xml:space="preserve">The </w:t>
      </w:r>
      <w:r w:rsidR="00EE530B">
        <w:t>Club</w:t>
      </w:r>
      <w:r>
        <w:t xml:space="preserve"> may take disciplinary action against a member in accordance with this Division if it is determined that the member—</w:t>
      </w:r>
    </w:p>
    <w:p w14:paraId="57844297" w14:textId="6370D6A8" w:rsidR="00FC4DD2" w:rsidRDefault="00FC4DD2" w:rsidP="005F0CA9">
      <w:pPr>
        <w:pStyle w:val="Heading5"/>
      </w:pPr>
      <w:r>
        <w:t>has f</w:t>
      </w:r>
      <w:r w:rsidR="00FF36C6">
        <w:t>ailed to comply with this constitution</w:t>
      </w:r>
      <w:r w:rsidR="006A6DA0">
        <w:t xml:space="preserve"> or its schedules</w:t>
      </w:r>
      <w:r>
        <w:t>; or</w:t>
      </w:r>
    </w:p>
    <w:p w14:paraId="07FB7F1D" w14:textId="295E94D3" w:rsidR="00FC4DD2" w:rsidRDefault="00666688" w:rsidP="005F0CA9">
      <w:pPr>
        <w:pStyle w:val="Heading5"/>
      </w:pPr>
      <w:r>
        <w:t xml:space="preserve">refuses to support the </w:t>
      </w:r>
      <w:r w:rsidR="001B6C86">
        <w:t>purposes</w:t>
      </w:r>
      <w:r w:rsidR="00FC4DD2">
        <w:t xml:space="preserve"> of the </w:t>
      </w:r>
      <w:r w:rsidR="00EE530B">
        <w:t>Club</w:t>
      </w:r>
      <w:r w:rsidR="00FC4DD2">
        <w:t>; or</w:t>
      </w:r>
    </w:p>
    <w:p w14:paraId="5648305C" w14:textId="4CF41296" w:rsidR="00FC4DD2" w:rsidRDefault="00FC4DD2" w:rsidP="005F0CA9">
      <w:pPr>
        <w:pStyle w:val="Heading5"/>
      </w:pPr>
      <w:r>
        <w:t xml:space="preserve">has engaged in conduct prejudicial to the </w:t>
      </w:r>
      <w:r w:rsidR="00EE530B">
        <w:t>Club</w:t>
      </w:r>
      <w:r>
        <w:t>.</w:t>
      </w:r>
    </w:p>
    <w:p w14:paraId="2A74156F" w14:textId="77777777" w:rsidR="00FC4DD2" w:rsidRDefault="00FC4DD2" w:rsidP="00F964B3">
      <w:pPr>
        <w:pStyle w:val="Heading3"/>
      </w:pPr>
      <w:bookmarkStart w:id="82" w:name="_Toc376606829"/>
      <w:bookmarkStart w:id="83" w:name="_Toc376607193"/>
      <w:bookmarkStart w:id="84" w:name="_Toc474949068"/>
      <w:r>
        <w:t>Disciplinary subcommittee</w:t>
      </w:r>
      <w:bookmarkEnd w:id="82"/>
      <w:bookmarkEnd w:id="83"/>
      <w:bookmarkEnd w:id="84"/>
    </w:p>
    <w:p w14:paraId="42671F43" w14:textId="4444D153" w:rsidR="00FC4DD2" w:rsidRDefault="00FC4DD2" w:rsidP="005F0CA9">
      <w:pPr>
        <w:pStyle w:val="Heading5"/>
      </w:pPr>
      <w:bookmarkStart w:id="85" w:name="_Toc376607194"/>
      <w:r>
        <w:t xml:space="preserve">If the Committee is satisfied that there are sufficient grounds for taking disciplinary action against a member, the Committee must appoint a disciplinary </w:t>
      </w:r>
      <w:r>
        <w:lastRenderedPageBreak/>
        <w:t>subcommittee</w:t>
      </w:r>
      <w:r w:rsidR="00666688">
        <w:t xml:space="preserve"> of no more than 5 people</w:t>
      </w:r>
      <w:r>
        <w:t xml:space="preserve"> to hear the matter and determine what action, if any, to take against the member.</w:t>
      </w:r>
      <w:bookmarkEnd w:id="85"/>
    </w:p>
    <w:p w14:paraId="09272250" w14:textId="77777777" w:rsidR="00FC4DD2" w:rsidRDefault="00FC4DD2" w:rsidP="005F0CA9">
      <w:pPr>
        <w:pStyle w:val="Heading5"/>
      </w:pPr>
      <w:bookmarkStart w:id="86" w:name="_Toc376607195"/>
      <w:r>
        <w:t>The members of the disciplinary subcommittee—</w:t>
      </w:r>
      <w:bookmarkEnd w:id="86"/>
    </w:p>
    <w:p w14:paraId="3D5C09CA" w14:textId="5B5F879A" w:rsidR="00FC4DD2" w:rsidRDefault="000A7515" w:rsidP="005F0CA9">
      <w:pPr>
        <w:pStyle w:val="Heading6"/>
      </w:pPr>
      <w:r>
        <w:t>may be c</w:t>
      </w:r>
      <w:r w:rsidR="00FC4DD2">
        <w:t xml:space="preserve">ommittee members, members of the </w:t>
      </w:r>
      <w:r w:rsidR="00EE530B">
        <w:t>Club</w:t>
      </w:r>
      <w:r w:rsidR="00FC4DD2">
        <w:t xml:space="preserve"> or anyone else</w:t>
      </w:r>
      <w:r w:rsidR="00326553">
        <w:t>, provided they are students</w:t>
      </w:r>
      <w:r w:rsidR="00FC4DD2">
        <w:t xml:space="preserve">; but </w:t>
      </w:r>
    </w:p>
    <w:p w14:paraId="421EE822" w14:textId="15A2141A" w:rsidR="003159E7" w:rsidRPr="003159E7" w:rsidRDefault="00FC4DD2" w:rsidP="005F0CA9">
      <w:pPr>
        <w:pStyle w:val="Heading6"/>
      </w:pPr>
      <w:r>
        <w:t>must not be biased against, or in favour of, the member concerned.</w:t>
      </w:r>
    </w:p>
    <w:p w14:paraId="37169252" w14:textId="77777777" w:rsidR="00FC4DD2" w:rsidRDefault="00FC4DD2" w:rsidP="00F964B3">
      <w:pPr>
        <w:pStyle w:val="Heading3"/>
      </w:pPr>
      <w:bookmarkStart w:id="87" w:name="_Toc376606830"/>
      <w:bookmarkStart w:id="88" w:name="_Toc376607196"/>
      <w:bookmarkStart w:id="89" w:name="_Toc474949069"/>
      <w:r>
        <w:t>Notice to member</w:t>
      </w:r>
      <w:bookmarkEnd w:id="87"/>
      <w:bookmarkEnd w:id="88"/>
      <w:bookmarkEnd w:id="89"/>
    </w:p>
    <w:p w14:paraId="77F81E44" w14:textId="4299A40D" w:rsidR="00FC4DD2" w:rsidRDefault="00FC4DD2" w:rsidP="005F0CA9">
      <w:pPr>
        <w:pStyle w:val="Heading5"/>
      </w:pPr>
      <w:bookmarkStart w:id="90" w:name="_Toc376607197"/>
      <w:r>
        <w:t>Before disciplinary action is taken against a member, the Secretary must give written notice to the member</w:t>
      </w:r>
      <w:r w:rsidR="0024268A">
        <w:t xml:space="preserve"> and the C&amp;S Executive</w:t>
      </w:r>
      <w:r>
        <w:t>—</w:t>
      </w:r>
      <w:bookmarkEnd w:id="90"/>
    </w:p>
    <w:p w14:paraId="04AE05AD" w14:textId="7D05CF7F" w:rsidR="00FC4DD2" w:rsidRDefault="00FC4DD2" w:rsidP="005F0CA9">
      <w:pPr>
        <w:pStyle w:val="Heading6"/>
      </w:pPr>
      <w:r>
        <w:t xml:space="preserve">stating that the </w:t>
      </w:r>
      <w:r w:rsidR="00EE530B">
        <w:t>Club</w:t>
      </w:r>
      <w:r>
        <w:t xml:space="preserve"> proposes to take disciplinary action against the member; and</w:t>
      </w:r>
    </w:p>
    <w:p w14:paraId="231C71C6" w14:textId="77777777" w:rsidR="00FC4DD2" w:rsidRDefault="00FC4DD2" w:rsidP="005F0CA9">
      <w:pPr>
        <w:pStyle w:val="Heading6"/>
      </w:pPr>
      <w:r>
        <w:t>stating the grounds for the proposed disciplinary action; and</w:t>
      </w:r>
    </w:p>
    <w:p w14:paraId="15458E0D" w14:textId="1F9CC7D5" w:rsidR="00FC4DD2" w:rsidRDefault="00FC4DD2" w:rsidP="005F0CA9">
      <w:pPr>
        <w:pStyle w:val="Heading6"/>
      </w:pPr>
      <w:r>
        <w:t>specifying the date, place</w:t>
      </w:r>
      <w:r w:rsidR="00E404B5">
        <w:t xml:space="preserve"> (which must be on the Clayton Campus) </w:t>
      </w:r>
      <w:r>
        <w:t>and time of the meeting at which the disciplinary subcommittee intends to consider the disciplinary action (the disciplinary meeting); and</w:t>
      </w:r>
    </w:p>
    <w:p w14:paraId="28674963" w14:textId="615BA4BD" w:rsidR="00FC4DD2" w:rsidRDefault="00FC4DD2" w:rsidP="005F0CA9">
      <w:pPr>
        <w:pStyle w:val="Heading6"/>
      </w:pPr>
      <w:r>
        <w:t>advising the member t</w:t>
      </w:r>
      <w:r w:rsidR="00DF6652">
        <w:t>hat they</w:t>
      </w:r>
      <w:r w:rsidR="002339C2">
        <w:t xml:space="preserve"> may do one or more</w:t>
      </w:r>
      <w:r>
        <w:t xml:space="preserve"> of the following—</w:t>
      </w:r>
    </w:p>
    <w:p w14:paraId="1D772B71" w14:textId="77777777" w:rsidR="00FC4DD2" w:rsidRDefault="00FC4DD2" w:rsidP="005F0CA9">
      <w:pPr>
        <w:pStyle w:val="Heading7"/>
      </w:pPr>
      <w:r>
        <w:t>attend the disciplinary meeting and address the disciplinary subcommittee at that meeting;</w:t>
      </w:r>
    </w:p>
    <w:p w14:paraId="7FCA44AC" w14:textId="1BEB19EE" w:rsidR="00FC4DD2" w:rsidRDefault="00FC4DD2" w:rsidP="005F0CA9">
      <w:pPr>
        <w:pStyle w:val="Heading7"/>
      </w:pPr>
      <w:r>
        <w:t xml:space="preserve">give a written statement to the disciplinary subcommittee at any time before the disciplinary meeting; </w:t>
      </w:r>
      <w:r w:rsidR="00DF6652">
        <w:t>and</w:t>
      </w:r>
    </w:p>
    <w:p w14:paraId="38B6C05A" w14:textId="02228436" w:rsidR="00B21392" w:rsidRDefault="00B21392" w:rsidP="005F0CA9">
      <w:pPr>
        <w:pStyle w:val="Heading6"/>
      </w:pPr>
      <w:r>
        <w:t>a</w:t>
      </w:r>
      <w:r w:rsidR="005C6C82">
        <w:t>dvising the member that they can</w:t>
      </w:r>
      <w:r>
        <w:t xml:space="preserve"> be accompanied by one person who may provide assistance, support or both, who may be—</w:t>
      </w:r>
    </w:p>
    <w:p w14:paraId="08000126" w14:textId="32EC9C8E" w:rsidR="00B21392" w:rsidRDefault="00B21392" w:rsidP="005F0CA9">
      <w:pPr>
        <w:pStyle w:val="Heading7"/>
      </w:pPr>
      <w:r>
        <w:t>a counsellor;</w:t>
      </w:r>
    </w:p>
    <w:p w14:paraId="69BBAC62" w14:textId="0B89DE51" w:rsidR="00EC0142" w:rsidRDefault="00B21392" w:rsidP="005F0CA9">
      <w:pPr>
        <w:pStyle w:val="Heading7"/>
      </w:pPr>
      <w:r>
        <w:t>a Monash student or staff member</w:t>
      </w:r>
      <w:r w:rsidR="00EC0142">
        <w:t>; or</w:t>
      </w:r>
    </w:p>
    <w:p w14:paraId="0338BE63" w14:textId="0283FAAA" w:rsidR="00B21392" w:rsidRDefault="00EC0142" w:rsidP="005F0CA9">
      <w:pPr>
        <w:pStyle w:val="Heading7"/>
      </w:pPr>
      <w:r>
        <w:t>a family member; but—</w:t>
      </w:r>
    </w:p>
    <w:p w14:paraId="5ACCD6A1" w14:textId="7DEDB54D" w:rsidR="00EC0142" w:rsidRPr="00EC0142" w:rsidRDefault="00EC0142" w:rsidP="005F0CA9">
      <w:pPr>
        <w:ind w:left="1701"/>
      </w:pPr>
      <w:r>
        <w:t>may not be accompanied or assisted by anyone who is legally qualified; and</w:t>
      </w:r>
    </w:p>
    <w:p w14:paraId="0DB96449" w14:textId="675D1F75" w:rsidR="00FC4DD2" w:rsidRDefault="0068020C" w:rsidP="005F0CA9">
      <w:pPr>
        <w:pStyle w:val="Heading6"/>
      </w:pPr>
      <w:r>
        <w:t>setting out the member’</w:t>
      </w:r>
      <w:r w:rsidR="00FC4DD2">
        <w:t>s appeal rights under rule 2</w:t>
      </w:r>
      <w:r w:rsidR="00C538B9">
        <w:t>4</w:t>
      </w:r>
      <w:r w:rsidR="00FC4DD2">
        <w:t>.</w:t>
      </w:r>
    </w:p>
    <w:p w14:paraId="1E04F183" w14:textId="77777777" w:rsidR="003B21DA" w:rsidRDefault="00FC4DD2" w:rsidP="005F0CA9">
      <w:pPr>
        <w:pStyle w:val="Heading5"/>
      </w:pPr>
      <w:bookmarkStart w:id="91" w:name="_Toc376607198"/>
      <w:r>
        <w:t xml:space="preserve">The notice must be given no </w:t>
      </w:r>
      <w:r w:rsidR="003B21DA">
        <w:t>later than—</w:t>
      </w:r>
    </w:p>
    <w:p w14:paraId="281BB545" w14:textId="5DCC2273" w:rsidR="003B21DA" w:rsidRDefault="003B21DA" w:rsidP="005F0CA9">
      <w:pPr>
        <w:pStyle w:val="Heading6"/>
      </w:pPr>
      <w:r>
        <w:t>14</w:t>
      </w:r>
      <w:r w:rsidR="00FC4DD2">
        <w:t xml:space="preserve"> days, </w:t>
      </w:r>
      <w:r>
        <w:t>if held on an academic day; or</w:t>
      </w:r>
    </w:p>
    <w:p w14:paraId="73FB5DA6" w14:textId="6EB2D247" w:rsidR="003B21DA" w:rsidRDefault="003B21DA" w:rsidP="005F0CA9">
      <w:pPr>
        <w:pStyle w:val="Heading6"/>
      </w:pPr>
      <w:r>
        <w:t>28</w:t>
      </w:r>
      <w:r w:rsidR="00FC4DD2">
        <w:t xml:space="preserve"> days, </w:t>
      </w:r>
      <w:r>
        <w:t>otherwise—</w:t>
      </w:r>
    </w:p>
    <w:p w14:paraId="1C490A48" w14:textId="0D44A34B" w:rsidR="00FC4DD2" w:rsidRDefault="00FC4DD2" w:rsidP="003B21DA">
      <w:pPr>
        <w:pStyle w:val="SubRuleText"/>
      </w:pPr>
      <w:r>
        <w:t>before the disciplinary meeting is held.</w:t>
      </w:r>
      <w:bookmarkEnd w:id="91"/>
    </w:p>
    <w:p w14:paraId="391C23C1" w14:textId="77777777" w:rsidR="00FC4DD2" w:rsidRDefault="00FC4DD2" w:rsidP="00F964B3">
      <w:pPr>
        <w:pStyle w:val="Heading3"/>
      </w:pPr>
      <w:bookmarkStart w:id="92" w:name="_Toc376606831"/>
      <w:bookmarkStart w:id="93" w:name="_Toc376607199"/>
      <w:bookmarkStart w:id="94" w:name="_Toc474949070"/>
      <w:r>
        <w:t>Decision of subcommittee</w:t>
      </w:r>
      <w:bookmarkEnd w:id="92"/>
      <w:bookmarkEnd w:id="93"/>
      <w:bookmarkEnd w:id="94"/>
    </w:p>
    <w:p w14:paraId="0794746A" w14:textId="77777777" w:rsidR="00FC4DD2" w:rsidRDefault="00FC4DD2" w:rsidP="005F0CA9">
      <w:pPr>
        <w:pStyle w:val="Heading5"/>
      </w:pPr>
      <w:bookmarkStart w:id="95" w:name="_Toc376607200"/>
      <w:r>
        <w:t>At the disciplinary meeting, the disciplinary subcommittee must—</w:t>
      </w:r>
      <w:bookmarkEnd w:id="95"/>
    </w:p>
    <w:p w14:paraId="6542BD0E" w14:textId="77777777" w:rsidR="00FC4DD2" w:rsidRDefault="00FC4DD2" w:rsidP="005F0CA9">
      <w:pPr>
        <w:pStyle w:val="Heading6"/>
      </w:pPr>
      <w:r>
        <w:t>give the member an opportunity to be heard; and</w:t>
      </w:r>
    </w:p>
    <w:p w14:paraId="05E9E8D7" w14:textId="0BA8B3DB" w:rsidR="003159E7" w:rsidRPr="003159E7" w:rsidRDefault="00F964B3" w:rsidP="005F0CA9">
      <w:pPr>
        <w:pStyle w:val="Heading6"/>
      </w:pPr>
      <w:r>
        <w:t>c</w:t>
      </w:r>
      <w:r w:rsidR="00FC4DD2">
        <w:t>onsider any written statement submitted by the member.</w:t>
      </w:r>
    </w:p>
    <w:p w14:paraId="72D2953F" w14:textId="77777777" w:rsidR="00FC4DD2" w:rsidRDefault="00FC4DD2" w:rsidP="005F0CA9">
      <w:pPr>
        <w:pStyle w:val="Heading5"/>
      </w:pPr>
      <w:bookmarkStart w:id="96" w:name="_Toc376607201"/>
      <w:r>
        <w:t>After complying with subrule (1), the disciplinary subcommittee may—</w:t>
      </w:r>
      <w:bookmarkEnd w:id="96"/>
    </w:p>
    <w:p w14:paraId="13B495D7" w14:textId="77777777" w:rsidR="00FC4DD2" w:rsidRDefault="00FC4DD2" w:rsidP="005F0CA9">
      <w:pPr>
        <w:pStyle w:val="Heading6"/>
      </w:pPr>
      <w:r>
        <w:t>take no further action against the member; or</w:t>
      </w:r>
    </w:p>
    <w:p w14:paraId="1A62CA57" w14:textId="77777777" w:rsidR="00FC4DD2" w:rsidRDefault="00FC4DD2" w:rsidP="00705828">
      <w:pPr>
        <w:pStyle w:val="Heading6"/>
      </w:pPr>
      <w:r>
        <w:t>reprimand the member; or</w:t>
      </w:r>
    </w:p>
    <w:p w14:paraId="5AF92214" w14:textId="053D4778" w:rsidR="00FC4DD2" w:rsidRDefault="00FC4DD2" w:rsidP="00705828">
      <w:pPr>
        <w:pStyle w:val="Heading6"/>
      </w:pPr>
      <w:r>
        <w:t>suspend the membership rights of the member for a specified period</w:t>
      </w:r>
      <w:r w:rsidR="001234F3">
        <w:t xml:space="preserve">, </w:t>
      </w:r>
      <w:r w:rsidR="001234F3">
        <w:lastRenderedPageBreak/>
        <w:t xml:space="preserve">including the right to stand for election and be a </w:t>
      </w:r>
      <w:r w:rsidR="007D33C3">
        <w:t>committee member</w:t>
      </w:r>
      <w:r>
        <w:t>; or</w:t>
      </w:r>
    </w:p>
    <w:p w14:paraId="229D3521" w14:textId="1B100D33" w:rsidR="00FC4DD2" w:rsidRDefault="00FC4DD2" w:rsidP="00705828">
      <w:pPr>
        <w:pStyle w:val="Heading6"/>
      </w:pPr>
      <w:r>
        <w:t xml:space="preserve">expel the member from the </w:t>
      </w:r>
      <w:r w:rsidR="00EE530B">
        <w:t>Club</w:t>
      </w:r>
      <w:r>
        <w:t>.</w:t>
      </w:r>
    </w:p>
    <w:p w14:paraId="5B8EC71F" w14:textId="77777777" w:rsidR="00FC4DD2" w:rsidRDefault="00FC4DD2" w:rsidP="005F0CA9">
      <w:pPr>
        <w:pStyle w:val="Heading5"/>
      </w:pPr>
      <w:bookmarkStart w:id="97" w:name="_Toc376607203"/>
      <w:r>
        <w:t>The suspension of membership rights or the expulsion of a member by the disciplinary subcommittee under this rule takes effect immediately after the vote is passed.</w:t>
      </w:r>
      <w:bookmarkEnd w:id="97"/>
    </w:p>
    <w:p w14:paraId="7B6FA24F" w14:textId="02105EA7" w:rsidR="002339C2" w:rsidRDefault="002339C2" w:rsidP="005F0CA9">
      <w:pPr>
        <w:pStyle w:val="Heading5"/>
      </w:pPr>
      <w:r>
        <w:t xml:space="preserve">If the member is not present at the disciplinary meeting, the member must be informed of the outcome within 12 hours of the vote. </w:t>
      </w:r>
    </w:p>
    <w:p w14:paraId="62088789" w14:textId="73A46AA3" w:rsidR="003159E7" w:rsidRPr="003159E7" w:rsidRDefault="003159E7" w:rsidP="005F0CA9">
      <w:pPr>
        <w:pStyle w:val="Heading5"/>
      </w:pPr>
      <w:r>
        <w:t>The Committ</w:t>
      </w:r>
      <w:r w:rsidR="00400E2A">
        <w:t>ee shall ensure that minutes of</w:t>
      </w:r>
      <w:r>
        <w:t xml:space="preserve"> the disciplinary meeting are taken and submitted to the C&amp;S Executive</w:t>
      </w:r>
      <w:r w:rsidR="00400E2A">
        <w:t xml:space="preserve"> within 7 days.</w:t>
      </w:r>
    </w:p>
    <w:p w14:paraId="0F79C89B" w14:textId="77777777" w:rsidR="00FC4DD2" w:rsidRDefault="00FC4DD2" w:rsidP="00F964B3">
      <w:pPr>
        <w:pStyle w:val="Heading3"/>
      </w:pPr>
      <w:bookmarkStart w:id="98" w:name="_Toc376606832"/>
      <w:bookmarkStart w:id="99" w:name="_Toc376607204"/>
      <w:bookmarkStart w:id="100" w:name="_Toc474949071"/>
      <w:r>
        <w:t>Appeal rights</w:t>
      </w:r>
      <w:bookmarkEnd w:id="98"/>
      <w:bookmarkEnd w:id="99"/>
      <w:bookmarkEnd w:id="100"/>
    </w:p>
    <w:p w14:paraId="4E119BB4" w14:textId="5559398A" w:rsidR="00FC4DD2" w:rsidRDefault="00FC4DD2" w:rsidP="005F0CA9">
      <w:pPr>
        <w:pStyle w:val="Heading5"/>
      </w:pPr>
      <w:bookmarkStart w:id="101" w:name="_Toc376607205"/>
      <w:r>
        <w:t xml:space="preserve">A person whose membership rights have been suspended or who has been expelled from the </w:t>
      </w:r>
      <w:r w:rsidR="00EE530B">
        <w:t>Club</w:t>
      </w:r>
      <w:r>
        <w:t xml:space="preserve"> under rule 2</w:t>
      </w:r>
      <w:r w:rsidR="00C538B9">
        <w:t>3</w:t>
      </w:r>
      <w:r>
        <w:t xml:space="preserve"> may give notice to the effect that </w:t>
      </w:r>
      <w:r w:rsidR="00DF6652">
        <w:t>they</w:t>
      </w:r>
      <w:r>
        <w:t xml:space="preserve"> wish to appeal against the suspension or expulsion.</w:t>
      </w:r>
      <w:bookmarkEnd w:id="101"/>
    </w:p>
    <w:p w14:paraId="148F277A" w14:textId="77777777" w:rsidR="00FC4DD2" w:rsidRDefault="00FC4DD2" w:rsidP="005F0CA9">
      <w:pPr>
        <w:pStyle w:val="Heading5"/>
      </w:pPr>
      <w:bookmarkStart w:id="102" w:name="_Toc376607206"/>
      <w:r>
        <w:t>The notice must be in writing and given—</w:t>
      </w:r>
      <w:bookmarkEnd w:id="102"/>
    </w:p>
    <w:p w14:paraId="52EA3A0D" w14:textId="77777777" w:rsidR="00FC4DD2" w:rsidRDefault="00FC4DD2" w:rsidP="005F0CA9">
      <w:pPr>
        <w:pStyle w:val="Heading6"/>
      </w:pPr>
      <w:r>
        <w:t>to the disciplinary subcommittee immediately after the vote to suspend or expel the person is taken; or</w:t>
      </w:r>
    </w:p>
    <w:p w14:paraId="7EC1F08A" w14:textId="2F1A2EFB" w:rsidR="00FC4DD2" w:rsidRDefault="00F964B3" w:rsidP="005F0CA9">
      <w:pPr>
        <w:pStyle w:val="Heading6"/>
      </w:pPr>
      <w:r>
        <w:t>t</w:t>
      </w:r>
      <w:r w:rsidR="00A12D89">
        <w:t>o the Secretary no</w:t>
      </w:r>
      <w:r w:rsidR="00FC4DD2">
        <w:t xml:space="preserve"> later than 48 hours after the vote.</w:t>
      </w:r>
    </w:p>
    <w:p w14:paraId="7135ECF2" w14:textId="78A99778" w:rsidR="00FC4DD2" w:rsidRDefault="00FC4DD2" w:rsidP="005F0CA9">
      <w:pPr>
        <w:pStyle w:val="Heading5"/>
      </w:pPr>
      <w:bookmarkStart w:id="103" w:name="_Toc376607207"/>
      <w:r>
        <w:t>If a person has given notice under subrule (2), a disciplinary appeal meeting must be convened by the Committee as soon as practicable, bu</w:t>
      </w:r>
      <w:r w:rsidR="0045780F">
        <w:t>t in any event not later than 15 academic</w:t>
      </w:r>
      <w:r>
        <w:t xml:space="preserve"> days, after the notice is received.</w:t>
      </w:r>
      <w:bookmarkEnd w:id="103"/>
    </w:p>
    <w:p w14:paraId="3CCFE1D9" w14:textId="08DDDFFB" w:rsidR="00FC4DD2" w:rsidRDefault="00FC4DD2" w:rsidP="005F0CA9">
      <w:pPr>
        <w:pStyle w:val="Heading5"/>
      </w:pPr>
      <w:bookmarkStart w:id="104" w:name="_Toc376607208"/>
      <w:r>
        <w:t xml:space="preserve">Notice of the disciplinary appeal meeting must be given to </w:t>
      </w:r>
      <w:r w:rsidR="0024268A">
        <w:t xml:space="preserve">the </w:t>
      </w:r>
      <w:r w:rsidR="00C538B9">
        <w:t xml:space="preserve">person appealing the decision of the disciplinary subcommittee, </w:t>
      </w:r>
      <w:r w:rsidR="0024268A">
        <w:t xml:space="preserve">C&amp;S Executive and to </w:t>
      </w:r>
      <w:r>
        <w:t xml:space="preserve">each </w:t>
      </w:r>
      <w:r w:rsidR="00BF7C35">
        <w:t xml:space="preserve">ordinary </w:t>
      </w:r>
      <w:r>
        <w:t xml:space="preserve">member of the </w:t>
      </w:r>
      <w:r w:rsidR="00EE530B">
        <w:t>Club</w:t>
      </w:r>
      <w:r>
        <w:t xml:space="preserve"> who is entitled to vote </w:t>
      </w:r>
      <w:r w:rsidR="003B21DA">
        <w:t xml:space="preserve">at least 14 days prior to the </w:t>
      </w:r>
      <w:r w:rsidR="007E6259">
        <w:t>disciplinary appeal meeting</w:t>
      </w:r>
      <w:r>
        <w:t xml:space="preserve"> and must—</w:t>
      </w:r>
      <w:bookmarkEnd w:id="104"/>
    </w:p>
    <w:p w14:paraId="0E1804E5" w14:textId="5A099BB5" w:rsidR="00FC4DD2" w:rsidRDefault="009A0A37" w:rsidP="005F0CA9">
      <w:pPr>
        <w:pStyle w:val="Heading6"/>
      </w:pPr>
      <w:r>
        <w:t>s</w:t>
      </w:r>
      <w:r w:rsidR="00FC4DD2">
        <w:t>pecify the date</w:t>
      </w:r>
      <w:r w:rsidR="00F02227">
        <w:t xml:space="preserve"> and time of the meeting</w:t>
      </w:r>
      <w:r w:rsidR="00400E2A">
        <w:t>, which must be held on an academic day</w:t>
      </w:r>
      <w:r w:rsidR="00FC4DD2">
        <w:t>; and</w:t>
      </w:r>
    </w:p>
    <w:p w14:paraId="4A808E79" w14:textId="77777777" w:rsidR="00FC4DD2" w:rsidRDefault="00FC4DD2" w:rsidP="005F0CA9">
      <w:pPr>
        <w:pStyle w:val="Heading6"/>
      </w:pPr>
      <w:r>
        <w:t>state—</w:t>
      </w:r>
    </w:p>
    <w:p w14:paraId="40E68429" w14:textId="77777777" w:rsidR="00FC4DD2" w:rsidRDefault="00FC4DD2" w:rsidP="005F0CA9">
      <w:pPr>
        <w:pStyle w:val="Heading7"/>
      </w:pPr>
      <w:r>
        <w:t>the name of the person against whom the disciplinary action has been taken; and</w:t>
      </w:r>
    </w:p>
    <w:p w14:paraId="6668E851" w14:textId="77777777" w:rsidR="00FC4DD2" w:rsidRDefault="00FC4DD2" w:rsidP="005F0CA9">
      <w:pPr>
        <w:pStyle w:val="Heading7"/>
      </w:pPr>
      <w:r>
        <w:t>the grounds for taking that action; and</w:t>
      </w:r>
    </w:p>
    <w:p w14:paraId="61A559F1" w14:textId="77777777" w:rsidR="00FC4DD2" w:rsidRDefault="00FC4DD2" w:rsidP="005F0CA9">
      <w:pPr>
        <w:pStyle w:val="Heading7"/>
      </w:pPr>
      <w:r>
        <w:t>that at the disciplinary appeal meeting the members present must vote on whether the decision to suspend or expel the person should be upheld or revoked.</w:t>
      </w:r>
    </w:p>
    <w:p w14:paraId="3DA7533C" w14:textId="5730E1D4" w:rsidR="00F02227" w:rsidRPr="00F02227" w:rsidRDefault="00F02227" w:rsidP="005F0CA9">
      <w:pPr>
        <w:pStyle w:val="Heading5"/>
      </w:pPr>
      <w:r>
        <w:t>The location must be given to</w:t>
      </w:r>
      <w:r w:rsidR="00DF6652">
        <w:t xml:space="preserve"> the</w:t>
      </w:r>
      <w:r>
        <w:t xml:space="preserve"> </w:t>
      </w:r>
      <w:r w:rsidR="00C538B9">
        <w:t xml:space="preserve">person appealing the decision of the disciplinary subcommittee, </w:t>
      </w:r>
      <w:r w:rsidR="00DF6652">
        <w:t>the C&amp;S Executive and</w:t>
      </w:r>
      <w:r w:rsidR="00C538B9">
        <w:t xml:space="preserve"> each ordinary member of the </w:t>
      </w:r>
      <w:r w:rsidR="00EE530B">
        <w:t>Club</w:t>
      </w:r>
      <w:r w:rsidR="00C538B9">
        <w:t xml:space="preserve"> who is entitled to vote at least</w:t>
      </w:r>
      <w:r>
        <w:t xml:space="preserve"> 7 days before the </w:t>
      </w:r>
      <w:r w:rsidR="003B21DA">
        <w:t>disciplinary appeal meeting</w:t>
      </w:r>
      <w:r>
        <w:t>.</w:t>
      </w:r>
    </w:p>
    <w:p w14:paraId="1F786FAF" w14:textId="10A99CDE" w:rsidR="00FC4DD2" w:rsidRDefault="00FC4DD2" w:rsidP="009A0A37">
      <w:pPr>
        <w:pStyle w:val="Heading3"/>
      </w:pPr>
      <w:bookmarkStart w:id="105" w:name="_Toc376606833"/>
      <w:bookmarkStart w:id="106" w:name="_Toc376607209"/>
      <w:bookmarkStart w:id="107" w:name="_Toc474949072"/>
      <w:r>
        <w:t xml:space="preserve">Conduct of disciplinary appeal </w:t>
      </w:r>
      <w:bookmarkEnd w:id="105"/>
      <w:bookmarkEnd w:id="106"/>
      <w:r w:rsidR="006536B5">
        <w:t>meeting</w:t>
      </w:r>
      <w:bookmarkEnd w:id="107"/>
    </w:p>
    <w:p w14:paraId="7AD71CAC" w14:textId="5603096B" w:rsidR="001B314E" w:rsidRDefault="001B314E" w:rsidP="001B314E">
      <w:pPr>
        <w:pStyle w:val="Heading5"/>
      </w:pPr>
      <w:bookmarkStart w:id="108" w:name="_Toc376607210"/>
      <w:r>
        <w:t>No business may be conducted at a disciplinary meeting unless a quorum of members is present.</w:t>
      </w:r>
    </w:p>
    <w:p w14:paraId="3C36E570" w14:textId="61EED329" w:rsidR="00E8753E" w:rsidRDefault="00793648" w:rsidP="00E8753E">
      <w:pPr>
        <w:pStyle w:val="Heading5"/>
      </w:pPr>
      <w:r>
        <w:t>The q</w:t>
      </w:r>
      <w:r w:rsidR="008D5532">
        <w:t>uorum for a disci</w:t>
      </w:r>
      <w:r>
        <w:t xml:space="preserve">plinary appeal meeting is the physical presence of 15 ordinary members, or 10% of the ordinary members entitled to vote up to a maximum of 50, whichever is greater, </w:t>
      </w:r>
      <w:r w:rsidR="001B314E">
        <w:t>however—</w:t>
      </w:r>
    </w:p>
    <w:p w14:paraId="13D90255" w14:textId="49853B98" w:rsidR="00E8753E" w:rsidRDefault="00E8753E" w:rsidP="00E8753E">
      <w:pPr>
        <w:pStyle w:val="Heading6"/>
      </w:pPr>
      <w:r>
        <w:lastRenderedPageBreak/>
        <w:t xml:space="preserve">If a quorum is not present within 20 minutes after the notified commencement time of a </w:t>
      </w:r>
      <w:r w:rsidR="00DC28D7">
        <w:t>disciplinary appeal meeting</w:t>
      </w:r>
      <w:r>
        <w:t>—</w:t>
      </w:r>
    </w:p>
    <w:p w14:paraId="7C3B517A" w14:textId="52774663" w:rsidR="00E8753E" w:rsidRDefault="00E8753E" w:rsidP="00E8753E">
      <w:pPr>
        <w:pStyle w:val="Heading7"/>
      </w:pPr>
      <w:r>
        <w:t xml:space="preserve">the </w:t>
      </w:r>
      <w:r w:rsidR="00DC28D7">
        <w:t xml:space="preserve">disciplinary appeal </w:t>
      </w:r>
      <w:r>
        <w:t>meet</w:t>
      </w:r>
      <w:r w:rsidR="00770753">
        <w:t xml:space="preserve">ing must be adjourned to an academic day </w:t>
      </w:r>
      <w:r>
        <w:t xml:space="preserve">no fewer than </w:t>
      </w:r>
      <w:r w:rsidR="00770753">
        <w:t>5</w:t>
      </w:r>
      <w:r>
        <w:t xml:space="preserve"> and at most </w:t>
      </w:r>
      <w:r w:rsidR="00770753">
        <w:t>10</w:t>
      </w:r>
      <w:r w:rsidR="00AD00CC">
        <w:t xml:space="preserve"> academic</w:t>
      </w:r>
      <w:r>
        <w:t xml:space="preserve"> days after the adjournment; and</w:t>
      </w:r>
    </w:p>
    <w:p w14:paraId="0AB1BB23" w14:textId="4AD05B9D" w:rsidR="00E8753E" w:rsidRPr="00D94153" w:rsidRDefault="00E8753E" w:rsidP="00E8753E">
      <w:pPr>
        <w:pStyle w:val="Heading7"/>
      </w:pPr>
      <w:r>
        <w:t>notice of the date, time and place to which the meeting is adjourned must be confirmed by notice given to</w:t>
      </w:r>
      <w:r w:rsidR="00DC28D7" w:rsidRPr="00DC28D7">
        <w:t xml:space="preserve"> </w:t>
      </w:r>
      <w:r w:rsidR="00DC28D7">
        <w:t xml:space="preserve">the person appealing the decision of the disciplinary subcommittee, C&amp;S Executive and to each ordinary member of the Club who is entitled to vote </w:t>
      </w:r>
      <w:r>
        <w:t>as soon a</w:t>
      </w:r>
      <w:r w:rsidR="00DC28D7">
        <w:t>s practicable after the meeting; and—</w:t>
      </w:r>
    </w:p>
    <w:p w14:paraId="5F64E1CA" w14:textId="61D71097" w:rsidR="00E8753E" w:rsidRDefault="00E8753E" w:rsidP="00E8753E">
      <w:pPr>
        <w:pStyle w:val="Heading6"/>
      </w:pPr>
      <w:r>
        <w:t xml:space="preserve">If a quorum is not present within 20 minutes after the time to which a </w:t>
      </w:r>
      <w:r w:rsidR="00DC28D7">
        <w:t>disciplinary appeal</w:t>
      </w:r>
      <w:r>
        <w:t xml:space="preserve"> meeting has been adjourned under subrule (</w:t>
      </w:r>
      <w:r w:rsidR="00997677">
        <w:t>2</w:t>
      </w:r>
      <w:r>
        <w:t>)(</w:t>
      </w:r>
      <w:r w:rsidR="00997677">
        <w:t>a</w:t>
      </w:r>
      <w:r>
        <w:t>), the ordinary members present at the meeting (if not fewer than 10) may proceed with the business of the meeting as if a quorum were present.</w:t>
      </w:r>
    </w:p>
    <w:p w14:paraId="6A614D16" w14:textId="77777777" w:rsidR="00FC4DD2" w:rsidRDefault="00FC4DD2" w:rsidP="006A35C4">
      <w:pPr>
        <w:pStyle w:val="Heading5"/>
      </w:pPr>
      <w:r>
        <w:t>At a disciplinary appeal meeting—</w:t>
      </w:r>
      <w:bookmarkEnd w:id="108"/>
    </w:p>
    <w:p w14:paraId="74857FC4" w14:textId="77777777" w:rsidR="00823089" w:rsidRDefault="00FC4DD2" w:rsidP="006A35C4">
      <w:pPr>
        <w:pStyle w:val="Heading6"/>
      </w:pPr>
      <w:r>
        <w:t>no business other than the question of the appeal may be conducted;</w:t>
      </w:r>
    </w:p>
    <w:p w14:paraId="31D72DE5" w14:textId="129987A7" w:rsidR="00FC4DD2" w:rsidRDefault="00C538B9" w:rsidP="006A35C4">
      <w:pPr>
        <w:pStyle w:val="Heading6"/>
      </w:pPr>
      <w:r>
        <w:t>an ordinary member</w:t>
      </w:r>
      <w:r w:rsidR="00A2019A">
        <w:t>—</w:t>
      </w:r>
    </w:p>
    <w:p w14:paraId="1F567FD8" w14:textId="6432E908" w:rsidR="00A2019A" w:rsidRDefault="00A2019A" w:rsidP="006A35C4">
      <w:pPr>
        <w:pStyle w:val="Heading7"/>
      </w:pPr>
      <w:r>
        <w:t>elected by and from the attendants; and</w:t>
      </w:r>
    </w:p>
    <w:p w14:paraId="54733E89" w14:textId="1F686E48" w:rsidR="00A2019A" w:rsidRDefault="00A2019A" w:rsidP="006A35C4">
      <w:pPr>
        <w:pStyle w:val="Heading7"/>
      </w:pPr>
      <w:r>
        <w:t>who is not a committee member; and</w:t>
      </w:r>
    </w:p>
    <w:p w14:paraId="1022BAE4" w14:textId="2A76E9ED" w:rsidR="00A2019A" w:rsidRDefault="00A2019A" w:rsidP="006A35C4">
      <w:pPr>
        <w:pStyle w:val="Heading7"/>
      </w:pPr>
      <w:r>
        <w:t>who is not the person who is appealing the decision of the disciplinary subcommittee—</w:t>
      </w:r>
    </w:p>
    <w:p w14:paraId="2EF901AA" w14:textId="58617BC8" w:rsidR="00A2019A" w:rsidRPr="00A2019A" w:rsidRDefault="00A2019A" w:rsidP="00A2019A">
      <w:pPr>
        <w:ind w:left="1701"/>
      </w:pPr>
      <w:r>
        <w:t>shall preside as chair for the duration of the disciplinary appeal meeting; and</w:t>
      </w:r>
    </w:p>
    <w:p w14:paraId="2708690F" w14:textId="77777777" w:rsidR="00FC4DD2" w:rsidRDefault="00FC4DD2" w:rsidP="00AF3126">
      <w:pPr>
        <w:pStyle w:val="Heading6"/>
      </w:pPr>
      <w:r>
        <w:t>the Committee must state the grounds for suspending or expelling the member and the reasons for taking that action; and</w:t>
      </w:r>
    </w:p>
    <w:p w14:paraId="08B32724" w14:textId="77777777" w:rsidR="00FC4DD2" w:rsidRDefault="00FC4DD2" w:rsidP="00AF3126">
      <w:pPr>
        <w:pStyle w:val="Heading6"/>
      </w:pPr>
      <w:r>
        <w:t>the person whose membership has been suspended or who has been expelled must be given an opportunity to be heard.</w:t>
      </w:r>
    </w:p>
    <w:p w14:paraId="5BF13684" w14:textId="67A8FC79" w:rsidR="00FC4DD2" w:rsidRDefault="00793648" w:rsidP="00AF3126">
      <w:pPr>
        <w:pStyle w:val="Heading5"/>
      </w:pPr>
      <w:bookmarkStart w:id="109" w:name="_Toc376607211"/>
      <w:r>
        <w:t>After complying with subrule (</w:t>
      </w:r>
      <w:r w:rsidR="001B314E">
        <w:t>3</w:t>
      </w:r>
      <w:r w:rsidR="00FC4DD2">
        <w:t>), the</w:t>
      </w:r>
      <w:r w:rsidR="00F11C52">
        <w:t xml:space="preserve"> ordinary</w:t>
      </w:r>
      <w:r w:rsidR="00FC4DD2">
        <w:t xml:space="preserve"> members present and entitled to vote at the meeting must vote by secret ballot on the question of whether the decision to suspend or expel the person should be upheld or revoked.</w:t>
      </w:r>
      <w:bookmarkEnd w:id="109"/>
    </w:p>
    <w:p w14:paraId="6E339748" w14:textId="0F468C11" w:rsidR="00F63F2A" w:rsidRPr="00F63F2A" w:rsidRDefault="00C538B9" w:rsidP="00AF3126">
      <w:pPr>
        <w:pStyle w:val="Heading5"/>
      </w:pPr>
      <w:r>
        <w:t>The cha</w:t>
      </w:r>
      <w:r w:rsidR="00AF6422">
        <w:t>ir, members of the C</w:t>
      </w:r>
      <w:r w:rsidR="00DF6652">
        <w:t xml:space="preserve">ommittee, the </w:t>
      </w:r>
      <w:r w:rsidR="00D71B8B">
        <w:t xml:space="preserve">disciplinary </w:t>
      </w:r>
      <w:r>
        <w:t>subcommittee</w:t>
      </w:r>
      <w:r w:rsidR="00F11C52">
        <w:t xml:space="preserve"> and </w:t>
      </w:r>
      <w:r w:rsidR="00A2019A">
        <w:t xml:space="preserve">the person who is appealing the decision of the disciplinary subcommittee </w:t>
      </w:r>
      <w:r w:rsidR="00F11C52">
        <w:t>must not</w:t>
      </w:r>
      <w:r w:rsidR="00D71B8B">
        <w:t xml:space="preserve"> vot</w:t>
      </w:r>
      <w:r w:rsidR="00F11C52">
        <w:t>e</w:t>
      </w:r>
      <w:r w:rsidR="00D71B8B">
        <w:t>.</w:t>
      </w:r>
      <w:r w:rsidR="00F63F2A">
        <w:t xml:space="preserve"> </w:t>
      </w:r>
    </w:p>
    <w:p w14:paraId="4FC546C3" w14:textId="0C6CFE55" w:rsidR="00FC4DD2" w:rsidRDefault="00FC4DD2" w:rsidP="00823089">
      <w:pPr>
        <w:pStyle w:val="Heading5"/>
      </w:pPr>
      <w:bookmarkStart w:id="110" w:name="_Toc376607212"/>
      <w:r>
        <w:t>A member may not vote by proxy at the meeting.</w:t>
      </w:r>
      <w:bookmarkEnd w:id="110"/>
    </w:p>
    <w:p w14:paraId="5E387464" w14:textId="3C032545" w:rsidR="00FC4DD2" w:rsidRPr="00175FFD" w:rsidRDefault="00FC4DD2" w:rsidP="006A35C4">
      <w:pPr>
        <w:pStyle w:val="Heading5"/>
      </w:pPr>
      <w:bookmarkStart w:id="111" w:name="_Toc376607213"/>
      <w:r w:rsidRPr="00175FFD">
        <w:t xml:space="preserve">The decision is upheld if not less than </w:t>
      </w:r>
      <w:r w:rsidR="001234F3" w:rsidRPr="00175FFD">
        <w:t>two thirds</w:t>
      </w:r>
      <w:r w:rsidRPr="00175FFD">
        <w:t xml:space="preserve"> of the </w:t>
      </w:r>
      <w:r w:rsidR="00BF7C35" w:rsidRPr="00175FFD">
        <w:t xml:space="preserve">ordinary </w:t>
      </w:r>
      <w:r w:rsidRPr="00175FFD">
        <w:t xml:space="preserve">members </w:t>
      </w:r>
      <w:r w:rsidR="00175FFD" w:rsidRPr="00175FFD">
        <w:t xml:space="preserve">present </w:t>
      </w:r>
      <w:r w:rsidRPr="00175FFD">
        <w:t xml:space="preserve">at the </w:t>
      </w:r>
      <w:r w:rsidR="00175FFD" w:rsidRPr="00175FFD">
        <w:t xml:space="preserve">disciplinary appeal </w:t>
      </w:r>
      <w:r w:rsidR="00793648">
        <w:t>meeting, excluding those listed in subrule (</w:t>
      </w:r>
      <w:r w:rsidR="001B314E">
        <w:t>5</w:t>
      </w:r>
      <w:r w:rsidR="00793648">
        <w:t xml:space="preserve">), </w:t>
      </w:r>
      <w:r w:rsidRPr="00175FFD">
        <w:t>vote in favour of the decision.</w:t>
      </w:r>
      <w:bookmarkEnd w:id="111"/>
    </w:p>
    <w:p w14:paraId="26746723" w14:textId="47684E35" w:rsidR="00400E2A" w:rsidRDefault="00400E2A" w:rsidP="006A35C4">
      <w:pPr>
        <w:pStyle w:val="Heading5"/>
      </w:pPr>
      <w:r>
        <w:t>The Committee shall ensure that minutes of the disciplinary appeal meeting are taken and submitted to the C&amp;S Executive within 7 days.</w:t>
      </w:r>
    </w:p>
    <w:p w14:paraId="112428D4" w14:textId="240B497F" w:rsidR="00B16B04" w:rsidRPr="00F11C52" w:rsidRDefault="00B16B04" w:rsidP="006A35C4">
      <w:pPr>
        <w:pStyle w:val="Heading5"/>
      </w:pPr>
      <w:r w:rsidRPr="00F11C52">
        <w:t xml:space="preserve">A disciplinary appeal meeting shall not be considered to be a general meeting of the </w:t>
      </w:r>
      <w:r w:rsidR="00EE530B">
        <w:t>Club</w:t>
      </w:r>
      <w:r w:rsidRPr="00F11C52">
        <w:t xml:space="preserve">. </w:t>
      </w:r>
    </w:p>
    <w:p w14:paraId="36D5FA18" w14:textId="55192B3E" w:rsidR="00FC4DD2" w:rsidRDefault="00311215" w:rsidP="009A0A37">
      <w:pPr>
        <w:pStyle w:val="Heading2"/>
      </w:pPr>
      <w:bookmarkStart w:id="112" w:name="_Toc376606834"/>
      <w:bookmarkStart w:id="113" w:name="_Toc376607214"/>
      <w:r>
        <w:t xml:space="preserve"> </w:t>
      </w:r>
      <w:bookmarkStart w:id="114" w:name="_Toc474949073"/>
      <w:r w:rsidR="00FC4DD2">
        <w:t>—</w:t>
      </w:r>
      <w:r>
        <w:t xml:space="preserve"> </w:t>
      </w:r>
      <w:r w:rsidR="00FC4DD2">
        <w:t>Grievance procedure</w:t>
      </w:r>
      <w:bookmarkEnd w:id="112"/>
      <w:bookmarkEnd w:id="113"/>
      <w:bookmarkEnd w:id="114"/>
    </w:p>
    <w:p w14:paraId="49E8356C" w14:textId="77777777" w:rsidR="00FC4DD2" w:rsidRDefault="00FC4DD2" w:rsidP="009A0A37">
      <w:pPr>
        <w:pStyle w:val="Heading3"/>
      </w:pPr>
      <w:bookmarkStart w:id="115" w:name="_Toc376606835"/>
      <w:bookmarkStart w:id="116" w:name="_Toc376607215"/>
      <w:bookmarkStart w:id="117" w:name="_Toc474949074"/>
      <w:r>
        <w:t>Application</w:t>
      </w:r>
      <w:bookmarkEnd w:id="115"/>
      <w:bookmarkEnd w:id="116"/>
      <w:bookmarkEnd w:id="117"/>
    </w:p>
    <w:p w14:paraId="6C564DBE" w14:textId="75F6BC9A" w:rsidR="00FC4DD2" w:rsidRDefault="00FC4DD2" w:rsidP="006A35C4">
      <w:pPr>
        <w:pStyle w:val="Heading5"/>
      </w:pPr>
      <w:bookmarkStart w:id="118" w:name="_Toc376607216"/>
      <w:r>
        <w:lastRenderedPageBreak/>
        <w:t>The grievance procedure set out in this Divisi</w:t>
      </w:r>
      <w:r w:rsidR="00FF36C6">
        <w:t>on applies to disputes under this constitution</w:t>
      </w:r>
      <w:r>
        <w:t xml:space="preserve"> between—</w:t>
      </w:r>
      <w:bookmarkEnd w:id="118"/>
    </w:p>
    <w:p w14:paraId="45F1663D" w14:textId="77777777" w:rsidR="00FC4DD2" w:rsidRDefault="00FC4DD2" w:rsidP="006A35C4">
      <w:pPr>
        <w:pStyle w:val="Heading6"/>
      </w:pPr>
      <w:r>
        <w:t>a member and another member;</w:t>
      </w:r>
    </w:p>
    <w:p w14:paraId="58EC0182" w14:textId="77777777" w:rsidR="00FC4DD2" w:rsidRDefault="00FC4DD2" w:rsidP="006A35C4">
      <w:pPr>
        <w:pStyle w:val="Heading6"/>
      </w:pPr>
      <w:r>
        <w:t>a member and the Committee;</w:t>
      </w:r>
    </w:p>
    <w:p w14:paraId="7102BFC6" w14:textId="486A47F3" w:rsidR="00FC4DD2" w:rsidRDefault="00FC4DD2" w:rsidP="006A35C4">
      <w:pPr>
        <w:pStyle w:val="Heading6"/>
      </w:pPr>
      <w:r>
        <w:t xml:space="preserve">a member and the </w:t>
      </w:r>
      <w:r w:rsidR="00EE530B">
        <w:t>Club</w:t>
      </w:r>
      <w:r>
        <w:t>.</w:t>
      </w:r>
    </w:p>
    <w:p w14:paraId="1184102F" w14:textId="77777777" w:rsidR="00FC4DD2" w:rsidRDefault="00FC4DD2" w:rsidP="006A35C4">
      <w:pPr>
        <w:pStyle w:val="Heading5"/>
      </w:pPr>
      <w:bookmarkStart w:id="119" w:name="_Toc376607217"/>
      <w:r>
        <w:t>A member must not initiate a grievance procedure in relation to a matter that is the subject of a disciplinary procedure until the disciplinary procedure has been completed.</w:t>
      </w:r>
      <w:bookmarkEnd w:id="119"/>
    </w:p>
    <w:p w14:paraId="126D9B4A" w14:textId="77777777" w:rsidR="00FC4DD2" w:rsidRDefault="00FC4DD2" w:rsidP="009A0A37">
      <w:pPr>
        <w:pStyle w:val="Heading3"/>
      </w:pPr>
      <w:bookmarkStart w:id="120" w:name="_Toc376606836"/>
      <w:bookmarkStart w:id="121" w:name="_Toc376607218"/>
      <w:bookmarkStart w:id="122" w:name="_Toc474949075"/>
      <w:r>
        <w:t>Parties must attempt to resolve the dispute</w:t>
      </w:r>
      <w:bookmarkEnd w:id="120"/>
      <w:bookmarkEnd w:id="121"/>
      <w:bookmarkEnd w:id="122"/>
    </w:p>
    <w:p w14:paraId="11EB32EA" w14:textId="77777777" w:rsidR="00FC4DD2" w:rsidRDefault="00FC4DD2" w:rsidP="009A0A37">
      <w:pPr>
        <w:pStyle w:val="RuleDiscussion"/>
      </w:pPr>
      <w:r>
        <w:t>The parties to a dispute must attempt to resolve the dispute between themselves within 14 days of the dispute coming to the attention of each party.</w:t>
      </w:r>
    </w:p>
    <w:p w14:paraId="070CE3FF" w14:textId="77777777" w:rsidR="00FC4DD2" w:rsidRDefault="00FC4DD2" w:rsidP="009A0A37">
      <w:pPr>
        <w:pStyle w:val="Heading3"/>
      </w:pPr>
      <w:bookmarkStart w:id="123" w:name="_Toc376606837"/>
      <w:bookmarkStart w:id="124" w:name="_Toc376607219"/>
      <w:bookmarkStart w:id="125" w:name="_Toc474949076"/>
      <w:r>
        <w:t>Appointment of mediator</w:t>
      </w:r>
      <w:bookmarkEnd w:id="123"/>
      <w:bookmarkEnd w:id="124"/>
      <w:bookmarkEnd w:id="125"/>
    </w:p>
    <w:p w14:paraId="14936ED4" w14:textId="0D56E30B" w:rsidR="00FC4DD2" w:rsidRDefault="009A0A37" w:rsidP="006A35C4">
      <w:pPr>
        <w:pStyle w:val="Heading5"/>
      </w:pPr>
      <w:bookmarkStart w:id="126" w:name="_Toc376607220"/>
      <w:r>
        <w:t>I</w:t>
      </w:r>
      <w:r w:rsidR="00FC4DD2">
        <w:t>f the parties to a dispute are unable to resolve the dispute between themselves wit</w:t>
      </w:r>
      <w:r w:rsidR="00C538B9">
        <w:t>hin the time required by rule 27</w:t>
      </w:r>
      <w:r w:rsidR="00DF6652">
        <w:t>,</w:t>
      </w:r>
      <w:r w:rsidR="00FC4DD2">
        <w:t xml:space="preserve"> the parties must within </w:t>
      </w:r>
      <w:r w:rsidR="00400E2A">
        <w:t>7</w:t>
      </w:r>
      <w:r w:rsidR="00FC4DD2">
        <w:t xml:space="preserve"> days—</w:t>
      </w:r>
      <w:bookmarkEnd w:id="126"/>
    </w:p>
    <w:p w14:paraId="770F6F8A" w14:textId="77777777" w:rsidR="00FC4DD2" w:rsidRDefault="00FC4DD2" w:rsidP="006A35C4">
      <w:pPr>
        <w:pStyle w:val="Heading6"/>
      </w:pPr>
      <w:r>
        <w:t>notify the Committee of the dispute; and</w:t>
      </w:r>
    </w:p>
    <w:p w14:paraId="2636E7A3" w14:textId="77777777" w:rsidR="00FC4DD2" w:rsidRDefault="00FC4DD2" w:rsidP="006A35C4">
      <w:pPr>
        <w:pStyle w:val="Heading6"/>
      </w:pPr>
      <w:r>
        <w:t>agree to or request the appointment of a mediator; and</w:t>
      </w:r>
    </w:p>
    <w:p w14:paraId="23611E46" w14:textId="77777777" w:rsidR="00FC4DD2" w:rsidRDefault="00FC4DD2" w:rsidP="006A35C4">
      <w:pPr>
        <w:pStyle w:val="Heading6"/>
      </w:pPr>
      <w:r>
        <w:t>attempt in good faith to settle the dispute by mediation.</w:t>
      </w:r>
    </w:p>
    <w:p w14:paraId="5FD336E6" w14:textId="77777777" w:rsidR="00FC4DD2" w:rsidRDefault="00FC4DD2" w:rsidP="006A35C4">
      <w:pPr>
        <w:pStyle w:val="Heading5"/>
      </w:pPr>
      <w:bookmarkStart w:id="127" w:name="_Toc376607221"/>
      <w:r>
        <w:t>The mediator must be—</w:t>
      </w:r>
      <w:bookmarkEnd w:id="127"/>
    </w:p>
    <w:p w14:paraId="44EDFCBB" w14:textId="77777777" w:rsidR="00FC4DD2" w:rsidRDefault="00FC4DD2" w:rsidP="006A35C4">
      <w:pPr>
        <w:pStyle w:val="Heading6"/>
      </w:pPr>
      <w:r>
        <w:t>a person chosen by agreement between the parties; or</w:t>
      </w:r>
    </w:p>
    <w:p w14:paraId="692894BD" w14:textId="5BDFADD6" w:rsidR="00FC4DD2" w:rsidRDefault="00FC4DD2" w:rsidP="006A35C4">
      <w:pPr>
        <w:pStyle w:val="Heading6"/>
      </w:pPr>
      <w:r>
        <w:t xml:space="preserve">in the absence of </w:t>
      </w:r>
      <w:r w:rsidR="007E6259">
        <w:t xml:space="preserve">agreement, </w:t>
      </w:r>
      <w:r>
        <w:t xml:space="preserve">a person appointed </w:t>
      </w:r>
      <w:r w:rsidR="00466057">
        <w:t>by the C&amp;S Executive</w:t>
      </w:r>
      <w:r>
        <w:t>.</w:t>
      </w:r>
    </w:p>
    <w:p w14:paraId="54DF02B5" w14:textId="19BD431D" w:rsidR="00FC4DD2" w:rsidRDefault="00FC4DD2" w:rsidP="006A35C4">
      <w:pPr>
        <w:pStyle w:val="Heading5"/>
      </w:pPr>
      <w:bookmarkStart w:id="128" w:name="_Toc376607222"/>
      <w:r>
        <w:t xml:space="preserve">A mediator may be a member or former member of the </w:t>
      </w:r>
      <w:r w:rsidR="00EE530B">
        <w:t>Club</w:t>
      </w:r>
      <w:r>
        <w:t xml:space="preserve"> but in any case must not be a person who—</w:t>
      </w:r>
      <w:bookmarkEnd w:id="128"/>
    </w:p>
    <w:p w14:paraId="0A77B0C0" w14:textId="77777777" w:rsidR="00FC4DD2" w:rsidRDefault="009A0A37" w:rsidP="006A35C4">
      <w:pPr>
        <w:pStyle w:val="Heading6"/>
      </w:pPr>
      <w:r>
        <w:t>h</w:t>
      </w:r>
      <w:r w:rsidR="00FC4DD2">
        <w:t>as a personal interest in the dispute; or</w:t>
      </w:r>
    </w:p>
    <w:p w14:paraId="2CC464CE" w14:textId="77777777" w:rsidR="00FC4DD2" w:rsidRDefault="009A0A37" w:rsidP="006A35C4">
      <w:pPr>
        <w:pStyle w:val="Heading6"/>
      </w:pPr>
      <w:r>
        <w:t xml:space="preserve">is </w:t>
      </w:r>
      <w:r w:rsidR="00FC4DD2">
        <w:t>biased in favour of or against any party.</w:t>
      </w:r>
    </w:p>
    <w:p w14:paraId="055C0F60" w14:textId="77777777" w:rsidR="00FC4DD2" w:rsidRDefault="00FC4DD2" w:rsidP="009A0A37">
      <w:pPr>
        <w:pStyle w:val="Heading3"/>
      </w:pPr>
      <w:bookmarkStart w:id="129" w:name="_Toc376606838"/>
      <w:bookmarkStart w:id="130" w:name="_Toc376607223"/>
      <w:bookmarkStart w:id="131" w:name="_Toc474949077"/>
      <w:r>
        <w:t>Mediation process</w:t>
      </w:r>
      <w:bookmarkEnd w:id="129"/>
      <w:bookmarkEnd w:id="130"/>
      <w:bookmarkEnd w:id="131"/>
    </w:p>
    <w:p w14:paraId="37C695DD" w14:textId="77777777" w:rsidR="00FC4DD2" w:rsidRDefault="00FC4DD2" w:rsidP="006A35C4">
      <w:pPr>
        <w:pStyle w:val="Heading5"/>
      </w:pPr>
      <w:bookmarkStart w:id="132" w:name="_Toc376607224"/>
      <w:r>
        <w:t>The mediator to the dispute, in conducting the mediation, must—</w:t>
      </w:r>
      <w:bookmarkEnd w:id="132"/>
    </w:p>
    <w:p w14:paraId="58701DC5" w14:textId="77777777" w:rsidR="00FC4DD2" w:rsidRDefault="00FC4DD2" w:rsidP="006A35C4">
      <w:pPr>
        <w:pStyle w:val="Heading6"/>
      </w:pPr>
      <w:r>
        <w:t>give each party every opportunity to be heard; and</w:t>
      </w:r>
    </w:p>
    <w:p w14:paraId="6032EA47" w14:textId="77777777" w:rsidR="00FC4DD2" w:rsidRDefault="009A0A37" w:rsidP="006A35C4">
      <w:pPr>
        <w:pStyle w:val="Heading6"/>
      </w:pPr>
      <w:r>
        <w:t>a</w:t>
      </w:r>
      <w:r w:rsidR="00FC4DD2">
        <w:t>llow due consideration by all parties of any written statement submitted by any party; and</w:t>
      </w:r>
    </w:p>
    <w:p w14:paraId="1C528C39" w14:textId="77777777" w:rsidR="00FC4DD2" w:rsidRDefault="00FC4DD2" w:rsidP="006A35C4">
      <w:pPr>
        <w:pStyle w:val="Heading6"/>
      </w:pPr>
      <w:r>
        <w:t>ensure that natural justice is accorded to the parties throughout the mediation process.</w:t>
      </w:r>
    </w:p>
    <w:p w14:paraId="25DA25CC" w14:textId="77777777" w:rsidR="00FC4DD2" w:rsidRDefault="00FC4DD2" w:rsidP="006A35C4">
      <w:pPr>
        <w:pStyle w:val="Heading5"/>
      </w:pPr>
      <w:bookmarkStart w:id="133" w:name="_Toc376607225"/>
      <w:r>
        <w:t>The mediator must not determine the dispute.</w:t>
      </w:r>
      <w:bookmarkEnd w:id="133"/>
    </w:p>
    <w:p w14:paraId="3CE8DAB3" w14:textId="77777777" w:rsidR="00FC4DD2" w:rsidRDefault="00FC4DD2" w:rsidP="009A0A37">
      <w:pPr>
        <w:pStyle w:val="Heading3"/>
      </w:pPr>
      <w:bookmarkStart w:id="134" w:name="_Toc376606839"/>
      <w:bookmarkStart w:id="135" w:name="_Toc376607226"/>
      <w:bookmarkStart w:id="136" w:name="_Toc474949078"/>
      <w:r>
        <w:t>Failure to resolve dispute by mediation</w:t>
      </w:r>
      <w:bookmarkEnd w:id="134"/>
      <w:bookmarkEnd w:id="135"/>
      <w:bookmarkEnd w:id="136"/>
    </w:p>
    <w:p w14:paraId="4C1AEBD4" w14:textId="7474B27E" w:rsidR="00FC4DD2" w:rsidRPr="00466057" w:rsidRDefault="00FC4DD2" w:rsidP="009A0A37">
      <w:pPr>
        <w:pStyle w:val="RuleDiscussion"/>
      </w:pPr>
      <w:r w:rsidRPr="00466057">
        <w:t>If the mediation process does not resolve th</w:t>
      </w:r>
      <w:r w:rsidR="00B34410">
        <w:t xml:space="preserve">e dispute, </w:t>
      </w:r>
      <w:r w:rsidR="00A64C52">
        <w:t xml:space="preserve">the C&amp;S Executive </w:t>
      </w:r>
      <w:r w:rsidR="00B34410">
        <w:t xml:space="preserve">may, on the application in writing of either party, determine the dispute. In determining the dispute, the C&amp;S Executive must comply with the requirements of rule 29(1), in the same way as the mediator. </w:t>
      </w:r>
    </w:p>
    <w:p w14:paraId="3FD605F2" w14:textId="36084F13" w:rsidR="00FC4DD2" w:rsidRDefault="00311215" w:rsidP="009A0A37">
      <w:pPr>
        <w:pStyle w:val="Heading1"/>
      </w:pPr>
      <w:bookmarkStart w:id="137" w:name="_Toc376606840"/>
      <w:bookmarkStart w:id="138" w:name="_Toc376607227"/>
      <w:r>
        <w:lastRenderedPageBreak/>
        <w:t xml:space="preserve"> </w:t>
      </w:r>
      <w:bookmarkStart w:id="139" w:name="_Toc474949079"/>
      <w:r w:rsidR="00FC4DD2">
        <w:t>—</w:t>
      </w:r>
      <w:r>
        <w:t xml:space="preserve"> </w:t>
      </w:r>
      <w:r w:rsidR="00FC4DD2">
        <w:t xml:space="preserve">GENERAL MEETINGS OF THE </w:t>
      </w:r>
      <w:r w:rsidR="00EE530B">
        <w:t>CLUB</w:t>
      </w:r>
      <w:bookmarkEnd w:id="137"/>
      <w:bookmarkEnd w:id="138"/>
      <w:bookmarkEnd w:id="139"/>
    </w:p>
    <w:p w14:paraId="5E2E6680" w14:textId="0449FD8D" w:rsidR="009456EE" w:rsidRDefault="009456EE" w:rsidP="00CB5929">
      <w:pPr>
        <w:pStyle w:val="Heading3"/>
      </w:pPr>
      <w:bookmarkStart w:id="140" w:name="_Toc474949080"/>
      <w:bookmarkStart w:id="141" w:name="_Toc376606841"/>
      <w:bookmarkStart w:id="142" w:name="_Toc376607228"/>
      <w:r>
        <w:t>Chairperson</w:t>
      </w:r>
      <w:bookmarkEnd w:id="140"/>
    </w:p>
    <w:p w14:paraId="2590ABCB" w14:textId="5950DA23" w:rsidR="009456EE" w:rsidRDefault="009456EE" w:rsidP="006A35C4">
      <w:pPr>
        <w:pStyle w:val="Heading5"/>
      </w:pPr>
      <w:r>
        <w:t>The President or, in the President’s absence, the Vice President, is the Chairperson for any general meetings</w:t>
      </w:r>
      <w:r w:rsidR="00DF6652">
        <w:t>.</w:t>
      </w:r>
    </w:p>
    <w:p w14:paraId="507EE7A2" w14:textId="253AAC66" w:rsidR="009456EE" w:rsidRPr="009456EE" w:rsidRDefault="009456EE" w:rsidP="006A35C4">
      <w:pPr>
        <w:pStyle w:val="Heading5"/>
      </w:pPr>
      <w:r>
        <w:t>If the President and the Vice President are both absent, or are unable to preside, the Chairperson of the meeting must be a</w:t>
      </w:r>
      <w:r w:rsidR="00A14429">
        <w:t>n ordinary</w:t>
      </w:r>
      <w:r>
        <w:t xml:space="preserve"> member elected</w:t>
      </w:r>
      <w:r w:rsidR="00A14429">
        <w:t xml:space="preserve"> by the other members present.</w:t>
      </w:r>
    </w:p>
    <w:p w14:paraId="10AEFE44" w14:textId="77777777" w:rsidR="00FC4DD2" w:rsidRDefault="00FC4DD2" w:rsidP="00CB5929">
      <w:pPr>
        <w:pStyle w:val="Heading3"/>
      </w:pPr>
      <w:bookmarkStart w:id="143" w:name="_Toc474949081"/>
      <w:r>
        <w:t>Annual general meetings</w:t>
      </w:r>
      <w:bookmarkEnd w:id="141"/>
      <w:bookmarkEnd w:id="142"/>
      <w:bookmarkEnd w:id="143"/>
    </w:p>
    <w:p w14:paraId="245D3904" w14:textId="5FA05692" w:rsidR="00FC4DD2" w:rsidRDefault="00FC4DD2" w:rsidP="006A35C4">
      <w:pPr>
        <w:pStyle w:val="Heading5"/>
      </w:pPr>
      <w:bookmarkStart w:id="144" w:name="_Toc376607229"/>
      <w:r>
        <w:t xml:space="preserve">The Committee must convene an annual general meeting of the </w:t>
      </w:r>
      <w:r w:rsidR="00EE530B">
        <w:t>Club</w:t>
      </w:r>
      <w:r>
        <w:t xml:space="preserve"> </w:t>
      </w:r>
      <w:bookmarkEnd w:id="144"/>
      <w:r w:rsidR="00FE26D4">
        <w:t xml:space="preserve">in </w:t>
      </w:r>
      <w:r w:rsidR="005430B9">
        <w:t xml:space="preserve">September </w:t>
      </w:r>
      <w:r w:rsidR="00FE26D4">
        <w:t>of each year</w:t>
      </w:r>
      <w:r w:rsidR="0055279B">
        <w:t>, unless otherwise approved by the C&amp;S Executive</w:t>
      </w:r>
      <w:r w:rsidR="00FE26D4">
        <w:t>.</w:t>
      </w:r>
    </w:p>
    <w:p w14:paraId="73873A25" w14:textId="40AE1F51" w:rsidR="0091437A" w:rsidRDefault="001749E8" w:rsidP="00AF3126">
      <w:pPr>
        <w:pStyle w:val="Heading5"/>
      </w:pPr>
      <w:bookmarkStart w:id="145" w:name="_Toc376607231"/>
      <w:bookmarkStart w:id="146" w:name="_Toc376607232"/>
      <w:r w:rsidRPr="00E113BB">
        <w:t>The Committee or</w:t>
      </w:r>
      <w:r w:rsidR="00BD2F84">
        <w:t xml:space="preserve"> if the Committee is unable to make a decision</w:t>
      </w:r>
      <w:r w:rsidR="00F73019">
        <w:t>, the S</w:t>
      </w:r>
      <w:r w:rsidRPr="00E113BB">
        <w:t>ecretary</w:t>
      </w:r>
      <w:r w:rsidR="00F73019">
        <w:t>,</w:t>
      </w:r>
      <w:r w:rsidR="0091437A">
        <w:t xml:space="preserve"> may determine the date, time and place of the annual gene</w:t>
      </w:r>
      <w:r w:rsidR="00B16B04">
        <w:t>ral meeting, subject to rule 3</w:t>
      </w:r>
      <w:r w:rsidR="00736F7B">
        <w:t>5</w:t>
      </w:r>
      <w:r w:rsidR="00B16B04">
        <w:t>(1)</w:t>
      </w:r>
      <w:r w:rsidR="0091437A">
        <w:t>.</w:t>
      </w:r>
      <w:bookmarkEnd w:id="145"/>
    </w:p>
    <w:p w14:paraId="4DE306A5" w14:textId="77777777" w:rsidR="00FC4DD2" w:rsidRDefault="00FC4DD2" w:rsidP="00AF3126">
      <w:pPr>
        <w:pStyle w:val="Heading5"/>
      </w:pPr>
      <w:r>
        <w:t>The ordinary business of the annual general meeting is as follows—</w:t>
      </w:r>
      <w:bookmarkEnd w:id="146"/>
    </w:p>
    <w:p w14:paraId="1982D351" w14:textId="2CEFF3D7" w:rsidR="00FC4DD2" w:rsidRDefault="00FC4DD2" w:rsidP="00AF3126">
      <w:pPr>
        <w:pStyle w:val="Heading6"/>
      </w:pPr>
      <w:r>
        <w:t>to confirm the minutes of the previous annual gen</w:t>
      </w:r>
      <w:r w:rsidR="00FE26D4">
        <w:t xml:space="preserve">eral meeting and of any </w:t>
      </w:r>
      <w:r>
        <w:t>general meeting</w:t>
      </w:r>
      <w:r w:rsidR="001749E8">
        <w:t>s</w:t>
      </w:r>
      <w:r>
        <w:t xml:space="preserve"> held since then;</w:t>
      </w:r>
    </w:p>
    <w:p w14:paraId="4AF18911" w14:textId="1C6F839D" w:rsidR="00FC4DD2" w:rsidRDefault="00FE26D4" w:rsidP="00AF3126">
      <w:pPr>
        <w:pStyle w:val="Heading6"/>
      </w:pPr>
      <w:r w:rsidRPr="0055279B">
        <w:t>to receive and consider</w:t>
      </w:r>
      <w:r w:rsidR="007D33C3">
        <w:t xml:space="preserve"> annual</w:t>
      </w:r>
      <w:r w:rsidR="004E734D" w:rsidRPr="0055279B">
        <w:t xml:space="preserve"> </w:t>
      </w:r>
      <w:r w:rsidR="0055279B" w:rsidRPr="008B7B4D">
        <w:t>reports</w:t>
      </w:r>
      <w:r w:rsidR="0055279B">
        <w:t xml:space="preserve"> required under </w:t>
      </w:r>
      <w:r w:rsidR="0055279B" w:rsidRPr="0001378F">
        <w:t>rule 4</w:t>
      </w:r>
      <w:r w:rsidR="00736F7B">
        <w:t>7</w:t>
      </w:r>
      <w:r w:rsidR="004E734D" w:rsidRPr="0055279B">
        <w:t>;</w:t>
      </w:r>
      <w:r w:rsidR="004E734D">
        <w:t xml:space="preserve"> and</w:t>
      </w:r>
    </w:p>
    <w:p w14:paraId="7C10D752" w14:textId="18F3ECC7" w:rsidR="00FC4DD2" w:rsidRDefault="00FC4DD2" w:rsidP="00AF3126">
      <w:pPr>
        <w:pStyle w:val="Heading6"/>
      </w:pPr>
      <w:r>
        <w:t>to elect the members of the Committee</w:t>
      </w:r>
      <w:r w:rsidR="00DF6652">
        <w:t>.</w:t>
      </w:r>
    </w:p>
    <w:p w14:paraId="511E9347" w14:textId="614AD2AB" w:rsidR="004E734D" w:rsidRDefault="004E734D" w:rsidP="006A35C4">
      <w:pPr>
        <w:pStyle w:val="Heading5"/>
      </w:pPr>
      <w:bookmarkStart w:id="147" w:name="_Toc376607233"/>
      <w:r>
        <w:t xml:space="preserve">The annual election for all committee positions shall be held at the annual general meeting, </w:t>
      </w:r>
      <w:r w:rsidR="0055279B">
        <w:t>unless otherwise approved by the C&amp;S Executive</w:t>
      </w:r>
      <w:r>
        <w:t>.</w:t>
      </w:r>
    </w:p>
    <w:p w14:paraId="74EA18EB" w14:textId="455C836C" w:rsidR="00FC4DD2" w:rsidRDefault="00FC4DD2" w:rsidP="006A35C4">
      <w:pPr>
        <w:pStyle w:val="Heading5"/>
      </w:pPr>
      <w:r>
        <w:t>The annual general meeting may also conduct any other business of which notice has been given in accordance with th</w:t>
      </w:r>
      <w:r w:rsidR="00FF36C6">
        <w:t>is constitution</w:t>
      </w:r>
      <w:r>
        <w:t>.</w:t>
      </w:r>
      <w:bookmarkEnd w:id="147"/>
    </w:p>
    <w:p w14:paraId="53CADAD1" w14:textId="4B845EFE" w:rsidR="00FC4DD2" w:rsidRDefault="004E734D" w:rsidP="00337E92">
      <w:pPr>
        <w:pStyle w:val="Heading4"/>
        <w:numPr>
          <w:ilvl w:val="3"/>
          <w:numId w:val="16"/>
        </w:numPr>
      </w:pPr>
      <w:bookmarkStart w:id="148" w:name="_Toc376606842"/>
      <w:bookmarkStart w:id="149" w:name="_Toc376607234"/>
      <w:bookmarkStart w:id="150" w:name="_Toc474949082"/>
      <w:r>
        <w:t>Ordinary</w:t>
      </w:r>
      <w:r w:rsidR="00FC4DD2">
        <w:t xml:space="preserve"> general meetings</w:t>
      </w:r>
      <w:bookmarkEnd w:id="148"/>
      <w:bookmarkEnd w:id="149"/>
      <w:bookmarkEnd w:id="150"/>
    </w:p>
    <w:p w14:paraId="303D217F" w14:textId="0B3B8E50" w:rsidR="004E734D" w:rsidRDefault="004E734D" w:rsidP="006A35C4">
      <w:pPr>
        <w:pStyle w:val="Heading5"/>
      </w:pPr>
      <w:bookmarkStart w:id="151" w:name="_Toc376607235"/>
      <w:r>
        <w:t xml:space="preserve">There shall </w:t>
      </w:r>
      <w:r w:rsidR="00856464">
        <w:t>be one</w:t>
      </w:r>
      <w:r>
        <w:t xml:space="preserve"> ordinary general meeting each year, </w:t>
      </w:r>
      <w:r w:rsidR="00856464">
        <w:t>to be</w:t>
      </w:r>
      <w:r>
        <w:t xml:space="preserve"> held during the first</w:t>
      </w:r>
      <w:r w:rsidR="005430B9">
        <w:t xml:space="preserve"> </w:t>
      </w:r>
      <w:r>
        <w:t>semester.</w:t>
      </w:r>
    </w:p>
    <w:p w14:paraId="00AB29E7" w14:textId="1E6580B2" w:rsidR="0091437A" w:rsidRDefault="0091437A" w:rsidP="006A35C4">
      <w:pPr>
        <w:pStyle w:val="Heading5"/>
      </w:pPr>
      <w:r>
        <w:t xml:space="preserve">The Committee may determine the date, time and place of the ordinary general meeting, subject to rule </w:t>
      </w:r>
      <w:r w:rsidR="00B16B04">
        <w:t>3</w:t>
      </w:r>
      <w:r w:rsidR="006029B4">
        <w:t>5</w:t>
      </w:r>
      <w:r w:rsidR="00B16B04">
        <w:t>(1)</w:t>
      </w:r>
      <w:r>
        <w:t>.</w:t>
      </w:r>
    </w:p>
    <w:p w14:paraId="49DE7E41" w14:textId="67BFD630" w:rsidR="00C0609F" w:rsidRDefault="00007731" w:rsidP="006A35C4">
      <w:pPr>
        <w:pStyle w:val="Heading5"/>
      </w:pPr>
      <w:r>
        <w:t>The usual</w:t>
      </w:r>
      <w:r w:rsidR="00C0609F">
        <w:t xml:space="preserve"> business of an ordinary general meeting is as follows—</w:t>
      </w:r>
    </w:p>
    <w:p w14:paraId="4FEC5855" w14:textId="241D3891" w:rsidR="00F41CDA" w:rsidRDefault="00F41CDA" w:rsidP="006A35C4">
      <w:pPr>
        <w:pStyle w:val="Heading6"/>
      </w:pPr>
      <w:r>
        <w:t xml:space="preserve">to receive and consider the President and Treasurer reports and an update on the current activities of the </w:t>
      </w:r>
      <w:r w:rsidR="00EE530B">
        <w:t>Club</w:t>
      </w:r>
      <w:r>
        <w:t>; and</w:t>
      </w:r>
    </w:p>
    <w:p w14:paraId="74D037CE" w14:textId="4CE601A7" w:rsidR="00007731" w:rsidRDefault="00007731" w:rsidP="006A35C4">
      <w:pPr>
        <w:pStyle w:val="Heading6"/>
      </w:pPr>
      <w:r>
        <w:t xml:space="preserve">to provide a forum for members to give suggestions on </w:t>
      </w:r>
      <w:r w:rsidR="00EE530B">
        <w:t>Club</w:t>
      </w:r>
      <w:r>
        <w:t xml:space="preserve"> activities and events.</w:t>
      </w:r>
    </w:p>
    <w:p w14:paraId="062DE83B" w14:textId="58DC351E" w:rsidR="00007731" w:rsidRDefault="00007731" w:rsidP="006A35C4">
      <w:pPr>
        <w:pStyle w:val="Heading5"/>
      </w:pPr>
      <w:r>
        <w:t>The ordinary general meeting may also conduct any other business of which notice has been given in accordance with th</w:t>
      </w:r>
      <w:r w:rsidR="00FF36C6">
        <w:t>is constitution</w:t>
      </w:r>
      <w:r>
        <w:t>.</w:t>
      </w:r>
    </w:p>
    <w:p w14:paraId="37C99FA6" w14:textId="6E2C93C0" w:rsidR="00007731" w:rsidRDefault="00856464" w:rsidP="00007731">
      <w:pPr>
        <w:pStyle w:val="Heading3"/>
      </w:pPr>
      <w:bookmarkStart w:id="152" w:name="_Toc474949083"/>
      <w:r>
        <w:t>Extraordinary</w:t>
      </w:r>
      <w:r w:rsidR="0091437A">
        <w:t xml:space="preserve"> g</w:t>
      </w:r>
      <w:r w:rsidR="00007731">
        <w:t xml:space="preserve">eneral </w:t>
      </w:r>
      <w:r w:rsidR="0091437A">
        <w:t>m</w:t>
      </w:r>
      <w:r w:rsidR="00007731">
        <w:t>eeting</w:t>
      </w:r>
      <w:r w:rsidR="00422FD2">
        <w:t>s</w:t>
      </w:r>
      <w:bookmarkEnd w:id="152"/>
    </w:p>
    <w:p w14:paraId="2839700D" w14:textId="4E6B87FD" w:rsidR="00FC4DD2" w:rsidRDefault="00FC4DD2" w:rsidP="006A35C4">
      <w:pPr>
        <w:pStyle w:val="Heading5"/>
      </w:pPr>
      <w:r>
        <w:t xml:space="preserve">Any general meeting of the </w:t>
      </w:r>
      <w:r w:rsidR="00EE530B">
        <w:t>Club</w:t>
      </w:r>
      <w:r>
        <w:t>, other than an annual general meeting</w:t>
      </w:r>
      <w:r w:rsidR="00DF6652">
        <w:t xml:space="preserve"> or</w:t>
      </w:r>
      <w:r w:rsidR="00856464">
        <w:t xml:space="preserve"> ordinary general meeting</w:t>
      </w:r>
      <w:r w:rsidR="00DF6652">
        <w:t xml:space="preserve"> </w:t>
      </w:r>
      <w:r w:rsidR="00F41CDA">
        <w:t xml:space="preserve">is </w:t>
      </w:r>
      <w:r w:rsidR="00856464">
        <w:t>an extraordinary</w:t>
      </w:r>
      <w:r w:rsidR="00F41CDA">
        <w:t xml:space="preserve"> </w:t>
      </w:r>
      <w:r>
        <w:t>general meeting.</w:t>
      </w:r>
      <w:bookmarkEnd w:id="151"/>
    </w:p>
    <w:p w14:paraId="6648C471" w14:textId="41A29CAB" w:rsidR="0026747F" w:rsidRDefault="0026747F" w:rsidP="006A35C4">
      <w:pPr>
        <w:pStyle w:val="Heading5"/>
      </w:pPr>
      <w:bookmarkStart w:id="153" w:name="_Toc376607236"/>
      <w:r>
        <w:t>The Committee must convene an extraordinary general meeting to hold a by-election</w:t>
      </w:r>
      <w:r w:rsidR="006554C3">
        <w:t>, if an ordinary general meeting was not already scheduled</w:t>
      </w:r>
      <w:r>
        <w:t>.</w:t>
      </w:r>
    </w:p>
    <w:p w14:paraId="3E8C5A52" w14:textId="50A58652" w:rsidR="00FC4DD2" w:rsidRDefault="00FC4DD2" w:rsidP="006A35C4">
      <w:pPr>
        <w:pStyle w:val="Heading5"/>
      </w:pPr>
      <w:r>
        <w:t xml:space="preserve">The </w:t>
      </w:r>
      <w:r w:rsidR="00F41CDA">
        <w:t xml:space="preserve">Committee may convene an extraordinary </w:t>
      </w:r>
      <w:r>
        <w:t xml:space="preserve">general meeting </w:t>
      </w:r>
      <w:r w:rsidR="00075E4B">
        <w:t>as required</w:t>
      </w:r>
      <w:r>
        <w:t>.</w:t>
      </w:r>
      <w:bookmarkEnd w:id="153"/>
    </w:p>
    <w:p w14:paraId="791EE1E2" w14:textId="2AE969DE" w:rsidR="00075E4B" w:rsidRPr="00075E4B" w:rsidRDefault="00075E4B" w:rsidP="006A35C4">
      <w:pPr>
        <w:pStyle w:val="Heading5"/>
      </w:pPr>
      <w:r>
        <w:lastRenderedPageBreak/>
        <w:t>The Committee may determine the date, time and place of an extraordinary general meeting, subject to ru</w:t>
      </w:r>
      <w:r w:rsidR="00D94153">
        <w:t>le 3</w:t>
      </w:r>
      <w:r w:rsidR="0041439F">
        <w:t>5</w:t>
      </w:r>
      <w:r>
        <w:t>(1).</w:t>
      </w:r>
    </w:p>
    <w:p w14:paraId="2971CD17" w14:textId="2B2EA5D6" w:rsidR="00FC4DD2" w:rsidRDefault="00FC4DD2" w:rsidP="006A35C4">
      <w:pPr>
        <w:pStyle w:val="Heading5"/>
      </w:pPr>
      <w:bookmarkStart w:id="154" w:name="_Toc376607237"/>
      <w:r>
        <w:t>No business other than that set out in the notice under rule 3</w:t>
      </w:r>
      <w:r w:rsidR="0041439F">
        <w:t>5</w:t>
      </w:r>
      <w:r>
        <w:t xml:space="preserve"> may be conducted at the meeting.</w:t>
      </w:r>
      <w:bookmarkEnd w:id="154"/>
    </w:p>
    <w:p w14:paraId="0DD5A1E8" w14:textId="17EC701F" w:rsidR="00FC4DD2" w:rsidRDefault="00FC4DD2" w:rsidP="00CB5929">
      <w:pPr>
        <w:pStyle w:val="ActInformation"/>
      </w:pPr>
      <w:r w:rsidRPr="00BB011A">
        <w:rPr>
          <w:b/>
        </w:rPr>
        <w:t>Note</w:t>
      </w:r>
      <w:r w:rsidR="00CB5929" w:rsidRPr="00BB011A">
        <w:rPr>
          <w:b/>
        </w:rPr>
        <w:t>:</w:t>
      </w:r>
      <w:r w:rsidR="00CB5929">
        <w:t xml:space="preserve"> </w:t>
      </w:r>
      <w:r>
        <w:t>General business may be considered at the meeting if it is included as an item for considera</w:t>
      </w:r>
      <w:r w:rsidR="00E26B17">
        <w:t>tion in the notice under rule 3</w:t>
      </w:r>
      <w:r w:rsidR="0041439F">
        <w:t>5</w:t>
      </w:r>
      <w:r>
        <w:t xml:space="preserve"> and the majority of members at the meeting agree.</w:t>
      </w:r>
    </w:p>
    <w:p w14:paraId="57B0FDBF" w14:textId="03A51A99" w:rsidR="00FC4DD2" w:rsidRDefault="00374850" w:rsidP="00CB5929">
      <w:pPr>
        <w:pStyle w:val="Heading3"/>
      </w:pPr>
      <w:bookmarkStart w:id="155" w:name="_Toc376606843"/>
      <w:bookmarkStart w:id="156" w:name="_Toc376607238"/>
      <w:bookmarkStart w:id="157" w:name="_Toc474949084"/>
      <w:r>
        <w:t>Extraordinary</w:t>
      </w:r>
      <w:r w:rsidR="00FC4DD2">
        <w:t xml:space="preserve"> general meeting held at request of members</w:t>
      </w:r>
      <w:bookmarkEnd w:id="155"/>
      <w:bookmarkEnd w:id="156"/>
      <w:bookmarkEnd w:id="157"/>
    </w:p>
    <w:p w14:paraId="3C0378A1" w14:textId="5B82EF9D" w:rsidR="00FC4DD2" w:rsidRDefault="00FC4DD2" w:rsidP="006A35C4">
      <w:pPr>
        <w:pStyle w:val="Heading5"/>
      </w:pPr>
      <w:bookmarkStart w:id="158" w:name="_Toc376607239"/>
      <w:r>
        <w:t xml:space="preserve">The </w:t>
      </w:r>
      <w:r w:rsidR="00374850">
        <w:t>Committee must convene an extraordinary</w:t>
      </w:r>
      <w:r>
        <w:t xml:space="preserve"> general meeting if a request to do so is made in accordance with subrule (2)</w:t>
      </w:r>
      <w:r w:rsidR="00374850">
        <w:t xml:space="preserve"> by at least 10% of the </w:t>
      </w:r>
      <w:r w:rsidR="00162121">
        <w:t>total number of ordinary members</w:t>
      </w:r>
      <w:r>
        <w:t>.</w:t>
      </w:r>
      <w:bookmarkEnd w:id="158"/>
    </w:p>
    <w:p w14:paraId="6C379612" w14:textId="5D2C2715" w:rsidR="00FC4DD2" w:rsidRDefault="00374850" w:rsidP="006A35C4">
      <w:pPr>
        <w:pStyle w:val="Heading5"/>
      </w:pPr>
      <w:bookmarkStart w:id="159" w:name="_Toc376607240"/>
      <w:r>
        <w:t xml:space="preserve">A request for an extraordinary </w:t>
      </w:r>
      <w:r w:rsidR="00FC4DD2">
        <w:t>general meeting must—</w:t>
      </w:r>
      <w:bookmarkEnd w:id="159"/>
    </w:p>
    <w:p w14:paraId="2B852BB9" w14:textId="77777777" w:rsidR="00FC4DD2" w:rsidRDefault="00FC4DD2" w:rsidP="006A35C4">
      <w:pPr>
        <w:pStyle w:val="Heading6"/>
      </w:pPr>
      <w:r>
        <w:t>be in writing; and</w:t>
      </w:r>
    </w:p>
    <w:p w14:paraId="2EEB235D" w14:textId="77777777" w:rsidR="00FC4DD2" w:rsidRDefault="00FC4DD2" w:rsidP="006A35C4">
      <w:pPr>
        <w:pStyle w:val="Heading6"/>
      </w:pPr>
      <w:r>
        <w:t>state the business to be considered at the meeting and any resolutions to be proposed; and</w:t>
      </w:r>
    </w:p>
    <w:p w14:paraId="0DB86162" w14:textId="77777777" w:rsidR="00FC4DD2" w:rsidRDefault="00FC4DD2" w:rsidP="006A35C4">
      <w:pPr>
        <w:pStyle w:val="Heading6"/>
      </w:pPr>
      <w:r>
        <w:t xml:space="preserve">include the names and signatures of the members requesting the meeting; and </w:t>
      </w:r>
    </w:p>
    <w:p w14:paraId="757CA1B9" w14:textId="77777777" w:rsidR="00FC4DD2" w:rsidRDefault="00FC4DD2" w:rsidP="006A35C4">
      <w:pPr>
        <w:pStyle w:val="Heading6"/>
      </w:pPr>
      <w:r>
        <w:t>be given to the Secretary.</w:t>
      </w:r>
    </w:p>
    <w:p w14:paraId="49552E18" w14:textId="7C827421" w:rsidR="00FC4DD2" w:rsidRDefault="00F91AD8" w:rsidP="006A35C4">
      <w:pPr>
        <w:pStyle w:val="Heading5"/>
      </w:pPr>
      <w:bookmarkStart w:id="160" w:name="_Toc376607241"/>
      <w:r>
        <w:t>I</w:t>
      </w:r>
      <w:r w:rsidR="00FC4DD2">
        <w:t>f the Comm</w:t>
      </w:r>
      <w:r w:rsidR="00162121">
        <w:t>ittee does not convene an extraordinary</w:t>
      </w:r>
      <w:r w:rsidR="00FC4DD2">
        <w:t xml:space="preserve"> </w:t>
      </w:r>
      <w:r w:rsidR="00162121">
        <w:t xml:space="preserve">general meeting within </w:t>
      </w:r>
      <w:r w:rsidR="00A02185">
        <w:t xml:space="preserve">15 academic </w:t>
      </w:r>
      <w:r w:rsidR="00162121">
        <w:t>days</w:t>
      </w:r>
      <w:r w:rsidR="00FC4DD2">
        <w:t xml:space="preserve"> after the date on which the </w:t>
      </w:r>
      <w:r w:rsidR="00162121">
        <w:t xml:space="preserve">member’s </w:t>
      </w:r>
      <w:r w:rsidR="00FC4DD2">
        <w:t>request is made, the</w:t>
      </w:r>
      <w:bookmarkEnd w:id="160"/>
      <w:r w:rsidR="00793DB1">
        <w:t xml:space="preserve"> C&amp;S Executive shall</w:t>
      </w:r>
      <w:r w:rsidR="00162121">
        <w:t xml:space="preserve"> call one.</w:t>
      </w:r>
    </w:p>
    <w:p w14:paraId="63D61A2B" w14:textId="66924A93" w:rsidR="00FC4DD2" w:rsidRDefault="00162121" w:rsidP="006A35C4">
      <w:pPr>
        <w:pStyle w:val="Heading5"/>
      </w:pPr>
      <w:bookmarkStart w:id="161" w:name="_Toc376607242"/>
      <w:r>
        <w:t>An extraordinary</w:t>
      </w:r>
      <w:r w:rsidR="00FC4DD2">
        <w:t xml:space="preserve"> gen</w:t>
      </w:r>
      <w:r>
        <w:t>eral meeting convened by the C&amp;S Executive</w:t>
      </w:r>
      <w:r w:rsidR="00FC4DD2">
        <w:t xml:space="preserve"> under subrule (3)—</w:t>
      </w:r>
      <w:bookmarkEnd w:id="161"/>
    </w:p>
    <w:p w14:paraId="27B6E074" w14:textId="4FE2453A" w:rsidR="00FC4DD2" w:rsidRDefault="00162121" w:rsidP="006A35C4">
      <w:pPr>
        <w:pStyle w:val="Heading6"/>
      </w:pPr>
      <w:r>
        <w:t>must b</w:t>
      </w:r>
      <w:r w:rsidR="002D063E">
        <w:t>e held within 3</w:t>
      </w:r>
      <w:r w:rsidR="00827C77">
        <w:t>0</w:t>
      </w:r>
      <w:r>
        <w:t xml:space="preserve"> academic days</w:t>
      </w:r>
      <w:r w:rsidR="00FC4DD2">
        <w:t xml:space="preserve"> after the date on which the original request was made; and</w:t>
      </w:r>
    </w:p>
    <w:p w14:paraId="2DCD8D25" w14:textId="77777777" w:rsidR="00FC4DD2" w:rsidRDefault="00FC4DD2" w:rsidP="006A35C4">
      <w:pPr>
        <w:pStyle w:val="Heading6"/>
      </w:pPr>
      <w:r>
        <w:t>may only consider the business stated in that request.</w:t>
      </w:r>
    </w:p>
    <w:p w14:paraId="153B6D9A" w14:textId="77777777" w:rsidR="00FC4DD2" w:rsidRDefault="00FC4DD2" w:rsidP="00F91AD8">
      <w:pPr>
        <w:pStyle w:val="Heading3"/>
      </w:pPr>
      <w:bookmarkStart w:id="162" w:name="_Toc376606844"/>
      <w:bookmarkStart w:id="163" w:name="_Toc376607244"/>
      <w:bookmarkStart w:id="164" w:name="_Toc474949085"/>
      <w:r>
        <w:t>Notice of general meetings</w:t>
      </w:r>
      <w:bookmarkEnd w:id="162"/>
      <w:bookmarkEnd w:id="163"/>
      <w:bookmarkEnd w:id="164"/>
    </w:p>
    <w:p w14:paraId="443E2DD9" w14:textId="0750A8C1" w:rsidR="007E6259" w:rsidRDefault="007E6259" w:rsidP="006A35C4">
      <w:pPr>
        <w:pStyle w:val="Heading5"/>
      </w:pPr>
      <w:bookmarkStart w:id="165" w:name="_Toc376607245"/>
      <w:r>
        <w:t xml:space="preserve">General meetings may only be held on </w:t>
      </w:r>
      <w:r w:rsidR="009B37C7">
        <w:t xml:space="preserve">campus and on </w:t>
      </w:r>
      <w:r>
        <w:t xml:space="preserve">an academic day, unless otherwise approved by the C&amp;S Executive. </w:t>
      </w:r>
    </w:p>
    <w:p w14:paraId="236C108F" w14:textId="4982F653" w:rsidR="00FC4DD2" w:rsidRDefault="00FC4DD2" w:rsidP="006A35C4">
      <w:pPr>
        <w:pStyle w:val="Heading5"/>
      </w:pPr>
      <w:r>
        <w:t>The Secreta</w:t>
      </w:r>
      <w:r w:rsidR="006A5740">
        <w:t>ry (or, in the case of an extraordinary</w:t>
      </w:r>
      <w:r>
        <w:t xml:space="preserve"> genera</w:t>
      </w:r>
      <w:r w:rsidR="006A5740">
        <w:t>l meeting convened under rule 3</w:t>
      </w:r>
      <w:r w:rsidR="006029B4">
        <w:t>4</w:t>
      </w:r>
      <w:r w:rsidR="006A5740">
        <w:t>(3), the C&amp;S Executive</w:t>
      </w:r>
      <w:r>
        <w:t xml:space="preserve">) must give to each member of the </w:t>
      </w:r>
      <w:r w:rsidR="00EE530B">
        <w:t>Club</w:t>
      </w:r>
      <w:bookmarkEnd w:id="165"/>
      <w:r w:rsidR="006A5740">
        <w:t xml:space="preserve"> at least </w:t>
      </w:r>
      <w:r w:rsidR="00E81D2B">
        <w:t>14</w:t>
      </w:r>
      <w:r w:rsidR="0068020C">
        <w:t xml:space="preserve"> days</w:t>
      </w:r>
      <w:r>
        <w:t xml:space="preserve"> notice of a general meeting</w:t>
      </w:r>
      <w:r w:rsidR="007E6259">
        <w:t>.</w:t>
      </w:r>
      <w:r>
        <w:t xml:space="preserve"> </w:t>
      </w:r>
    </w:p>
    <w:p w14:paraId="0EFD952E" w14:textId="77777777" w:rsidR="00FC4DD2" w:rsidRDefault="00FC4DD2" w:rsidP="006A35C4">
      <w:pPr>
        <w:pStyle w:val="Heading5"/>
      </w:pPr>
      <w:bookmarkStart w:id="166" w:name="_Toc376607246"/>
      <w:r>
        <w:t>The notice must—</w:t>
      </w:r>
      <w:bookmarkEnd w:id="166"/>
    </w:p>
    <w:p w14:paraId="3150AF39" w14:textId="6D559031" w:rsidR="00FC4DD2" w:rsidRDefault="00415FB2" w:rsidP="006A35C4">
      <w:pPr>
        <w:pStyle w:val="Heading6"/>
      </w:pPr>
      <w:r>
        <w:t xml:space="preserve">specify the date and time </w:t>
      </w:r>
      <w:r w:rsidR="00FC4DD2">
        <w:t>of the meeting; and</w:t>
      </w:r>
    </w:p>
    <w:p w14:paraId="7F5EE94E" w14:textId="77777777" w:rsidR="00FC4DD2" w:rsidRDefault="00FC4DD2" w:rsidP="006A35C4">
      <w:pPr>
        <w:pStyle w:val="Heading6"/>
      </w:pPr>
      <w:r>
        <w:t>indicate the general nature of each item of business to be considered at the meeting; and</w:t>
      </w:r>
    </w:p>
    <w:p w14:paraId="7729601A" w14:textId="10F93D84" w:rsidR="00FC4DD2" w:rsidRDefault="00265033" w:rsidP="006A35C4">
      <w:pPr>
        <w:pStyle w:val="Heading6"/>
      </w:pPr>
      <w:r>
        <w:t>include any other information as required by th</w:t>
      </w:r>
      <w:r w:rsidR="00EE665B">
        <w:t>is constitution</w:t>
      </w:r>
      <w:r>
        <w:t>; and</w:t>
      </w:r>
    </w:p>
    <w:p w14:paraId="4600E33A" w14:textId="4DA37C73" w:rsidR="00265033" w:rsidRPr="00265033" w:rsidRDefault="00265033" w:rsidP="00265033">
      <w:pPr>
        <w:pStyle w:val="ActInformation"/>
      </w:pPr>
      <w:r w:rsidRPr="00265033">
        <w:rPr>
          <w:b/>
        </w:rPr>
        <w:t xml:space="preserve">Example: </w:t>
      </w:r>
      <w:r>
        <w:t>Additional information is required to be included in the notice of a general meeting where there is a pro</w:t>
      </w:r>
      <w:r w:rsidR="00DF6652">
        <w:t>posed change to the constitution</w:t>
      </w:r>
      <w:r>
        <w:t>, a motion to remove a com</w:t>
      </w:r>
      <w:r w:rsidR="00453888">
        <w:t>mittee member from office, etc.</w:t>
      </w:r>
    </w:p>
    <w:p w14:paraId="3E98C3C2" w14:textId="049F3ECF" w:rsidR="00FC4DD2" w:rsidRDefault="006A5740" w:rsidP="006A35C4">
      <w:pPr>
        <w:pStyle w:val="Heading6"/>
      </w:pPr>
      <w:r>
        <w:t>comply with rule 3</w:t>
      </w:r>
      <w:r w:rsidR="006029B4">
        <w:t>6</w:t>
      </w:r>
      <w:r w:rsidR="00FC4DD2">
        <w:t>(</w:t>
      </w:r>
      <w:r w:rsidR="00D94153">
        <w:t>4</w:t>
      </w:r>
      <w:r w:rsidR="00FC4DD2">
        <w:t>).</w:t>
      </w:r>
    </w:p>
    <w:p w14:paraId="0689A96E" w14:textId="368C5E42" w:rsidR="00415FB2" w:rsidRPr="00415FB2" w:rsidRDefault="00415FB2" w:rsidP="006A35C4">
      <w:pPr>
        <w:pStyle w:val="Heading5"/>
      </w:pPr>
      <w:r>
        <w:t xml:space="preserve">The location must be given to each member </w:t>
      </w:r>
      <w:r w:rsidR="00F02227">
        <w:t xml:space="preserve">of the </w:t>
      </w:r>
      <w:r w:rsidR="00EE530B">
        <w:t>Club</w:t>
      </w:r>
      <w:r w:rsidR="00F02227">
        <w:t xml:space="preserve"> at least</w:t>
      </w:r>
      <w:r>
        <w:t xml:space="preserve"> 7 days before </w:t>
      </w:r>
      <w:r w:rsidR="00F02227">
        <w:t>the general meeting.</w:t>
      </w:r>
    </w:p>
    <w:p w14:paraId="44E76989" w14:textId="5F4B6339" w:rsidR="00C66EED" w:rsidRDefault="00DF6652" w:rsidP="006A35C4">
      <w:pPr>
        <w:pStyle w:val="Heading5"/>
      </w:pPr>
      <w:r>
        <w:lastRenderedPageBreak/>
        <w:t>If the g</w:t>
      </w:r>
      <w:r w:rsidR="00C66EED">
        <w:t xml:space="preserve">eneral </w:t>
      </w:r>
      <w:r>
        <w:t>m</w:t>
      </w:r>
      <w:r w:rsidR="00C66EED">
        <w:t xml:space="preserve">eeting has been called for any elections, the Returning Officer shall be appointed </w:t>
      </w:r>
      <w:r w:rsidR="0014431D">
        <w:t>in accordance with rule 50</w:t>
      </w:r>
      <w:r w:rsidR="00C66EED">
        <w:t xml:space="preserve"> </w:t>
      </w:r>
      <w:r w:rsidR="006E355B">
        <w:t xml:space="preserve">and this person’s contact details notified to members </w:t>
      </w:r>
      <w:r w:rsidR="00C66EED">
        <w:t xml:space="preserve">at least </w:t>
      </w:r>
      <w:r w:rsidR="00E81D2B">
        <w:t>14</w:t>
      </w:r>
      <w:r>
        <w:t xml:space="preserve"> days prior to the date of the g</w:t>
      </w:r>
      <w:r w:rsidR="00C66EED">
        <w:t>eneral meeting at which the election is to be held.</w:t>
      </w:r>
    </w:p>
    <w:p w14:paraId="1E1D2FDF" w14:textId="77777777" w:rsidR="00FC4DD2" w:rsidRDefault="00FC4DD2" w:rsidP="00F91AD8">
      <w:pPr>
        <w:pStyle w:val="Heading3"/>
      </w:pPr>
      <w:bookmarkStart w:id="167" w:name="_Toc376606845"/>
      <w:bookmarkStart w:id="168" w:name="_Toc376607248"/>
      <w:bookmarkStart w:id="169" w:name="_Toc474949086"/>
      <w:r>
        <w:t>Proxies</w:t>
      </w:r>
      <w:bookmarkEnd w:id="167"/>
      <w:bookmarkEnd w:id="168"/>
      <w:bookmarkEnd w:id="169"/>
    </w:p>
    <w:p w14:paraId="60C248CA" w14:textId="571EC0DF" w:rsidR="00FC4DD2" w:rsidRDefault="00FC4DD2" w:rsidP="00E0595C">
      <w:pPr>
        <w:pStyle w:val="Heading5"/>
      </w:pPr>
      <w:bookmarkStart w:id="170" w:name="_Toc376607249"/>
      <w:r>
        <w:t>A</w:t>
      </w:r>
      <w:r w:rsidR="00793DB1">
        <w:t>n</w:t>
      </w:r>
      <w:r>
        <w:t xml:space="preserve"> </w:t>
      </w:r>
      <w:r w:rsidR="006E355B">
        <w:t xml:space="preserve">ordinary </w:t>
      </w:r>
      <w:r>
        <w:t xml:space="preserve">member may appoint another </w:t>
      </w:r>
      <w:r w:rsidR="006E355B">
        <w:t xml:space="preserve">ordinary </w:t>
      </w:r>
      <w:r>
        <w:t xml:space="preserve">member as </w:t>
      </w:r>
      <w:r w:rsidR="00DF6652">
        <w:t>their</w:t>
      </w:r>
      <w:r>
        <w:t xml:space="preserve"> proxy</w:t>
      </w:r>
      <w:r w:rsidR="00DF6652">
        <w:t xml:space="preserve"> to vote and speak on their</w:t>
      </w:r>
      <w:r>
        <w:t xml:space="preserve"> behalf at a general meeting.</w:t>
      </w:r>
      <w:bookmarkEnd w:id="170"/>
      <w:r>
        <w:t xml:space="preserve"> </w:t>
      </w:r>
    </w:p>
    <w:p w14:paraId="5E0D2BC4" w14:textId="6B49E1B8" w:rsidR="006F3716" w:rsidRDefault="006F3716" w:rsidP="00E0595C">
      <w:pPr>
        <w:pStyle w:val="Heading5"/>
      </w:pPr>
      <w:bookmarkStart w:id="171" w:name="_Toc376607250"/>
      <w:r>
        <w:t>The appointment of a proxy may be—</w:t>
      </w:r>
    </w:p>
    <w:p w14:paraId="67DF0267" w14:textId="4EBAF305" w:rsidR="006F3716" w:rsidRDefault="006F3716" w:rsidP="006F3716">
      <w:pPr>
        <w:pStyle w:val="Heading6"/>
      </w:pPr>
      <w:r>
        <w:t>i</w:t>
      </w:r>
      <w:r w:rsidR="00FC4DD2">
        <w:t>n writing and signed by the member making the appointment</w:t>
      </w:r>
      <w:bookmarkEnd w:id="171"/>
      <w:r w:rsidR="002E0037">
        <w:t xml:space="preserve"> on a form approved by the </w:t>
      </w:r>
      <w:r w:rsidR="000A7515">
        <w:t>Committee</w:t>
      </w:r>
      <w:r>
        <w:t>; or</w:t>
      </w:r>
      <w:r w:rsidR="006E355B">
        <w:t xml:space="preserve"> </w:t>
      </w:r>
    </w:p>
    <w:p w14:paraId="186F51DD" w14:textId="5DF27FAB" w:rsidR="00FC4DD2" w:rsidRDefault="006F3716" w:rsidP="006F3716">
      <w:pPr>
        <w:pStyle w:val="Heading6"/>
      </w:pPr>
      <w:r>
        <w:t xml:space="preserve">made by giving </w:t>
      </w:r>
      <w:r w:rsidR="006E355B">
        <w:t>notice from the member’s registered student email account.</w:t>
      </w:r>
    </w:p>
    <w:p w14:paraId="01A45505" w14:textId="7242D46A" w:rsidR="00FC4DD2" w:rsidRDefault="00FC4DD2" w:rsidP="00E0595C">
      <w:pPr>
        <w:pStyle w:val="Heading5"/>
      </w:pPr>
      <w:bookmarkStart w:id="172" w:name="_Toc376607251"/>
      <w:r>
        <w:t xml:space="preserve">The member appointing the proxy may give specific directions as to how the proxy is to vote on </w:t>
      </w:r>
      <w:r w:rsidR="00DF6652">
        <w:t>their</w:t>
      </w:r>
      <w:r>
        <w:t xml:space="preserve"> behalf, otherwise the proxy may vote on </w:t>
      </w:r>
      <w:r w:rsidR="00DF6652">
        <w:t>behalf of the member on any matt</w:t>
      </w:r>
      <w:r>
        <w:t xml:space="preserve">er as </w:t>
      </w:r>
      <w:r w:rsidR="00DF6652">
        <w:t>they</w:t>
      </w:r>
      <w:r>
        <w:t xml:space="preserve"> see fit.</w:t>
      </w:r>
      <w:bookmarkEnd w:id="172"/>
    </w:p>
    <w:p w14:paraId="744DA481" w14:textId="4B182877" w:rsidR="00FC4DD2" w:rsidRDefault="00FC4DD2" w:rsidP="00E0595C">
      <w:pPr>
        <w:pStyle w:val="Heading5"/>
      </w:pPr>
      <w:bookmarkStart w:id="173" w:name="_Toc376607253"/>
      <w:r>
        <w:t>Notice of a general meeting</w:t>
      </w:r>
      <w:r w:rsidR="006E355B">
        <w:t xml:space="preserve"> given to a member under rule 3</w:t>
      </w:r>
      <w:r w:rsidR="006029B4">
        <w:t>5</w:t>
      </w:r>
      <w:r>
        <w:t xml:space="preserve"> must—</w:t>
      </w:r>
      <w:bookmarkEnd w:id="173"/>
    </w:p>
    <w:p w14:paraId="61ACE521" w14:textId="39A7CF7B" w:rsidR="00FC4DD2" w:rsidRDefault="00FC4DD2" w:rsidP="00E0595C">
      <w:pPr>
        <w:pStyle w:val="Heading6"/>
      </w:pPr>
      <w:r>
        <w:t>state that</w:t>
      </w:r>
      <w:r w:rsidR="002E0037">
        <w:t xml:space="preserve"> an ordinary</w:t>
      </w:r>
      <w:r>
        <w:t xml:space="preserve"> member may appoint another </w:t>
      </w:r>
      <w:r w:rsidR="002E0037">
        <w:t xml:space="preserve">ordinary </w:t>
      </w:r>
      <w:r>
        <w:t>member as a proxy for the meeting; and</w:t>
      </w:r>
    </w:p>
    <w:p w14:paraId="40DF19C0" w14:textId="77777777" w:rsidR="00FC4DD2" w:rsidRDefault="00FC4DD2" w:rsidP="00E0595C">
      <w:pPr>
        <w:pStyle w:val="Heading6"/>
      </w:pPr>
      <w:r>
        <w:t>include a copy of any form that the Committee has approved for the appointment of a proxy.</w:t>
      </w:r>
    </w:p>
    <w:p w14:paraId="49EBB0C4" w14:textId="3429192F" w:rsidR="00FC4DD2" w:rsidRDefault="006E355B" w:rsidP="002E0680">
      <w:pPr>
        <w:pStyle w:val="Heading5"/>
      </w:pPr>
      <w:bookmarkStart w:id="174" w:name="_Toc376607254"/>
      <w:r>
        <w:t xml:space="preserve">The </w:t>
      </w:r>
      <w:r w:rsidR="00FC4DD2">
        <w:t xml:space="preserve">proxy </w:t>
      </w:r>
      <w:r>
        <w:t xml:space="preserve">list </w:t>
      </w:r>
      <w:r w:rsidR="00FC4DD2">
        <w:t>must be given to the Chairperson of the meeting before or at the commencement of the meeting.</w:t>
      </w:r>
      <w:bookmarkEnd w:id="174"/>
    </w:p>
    <w:p w14:paraId="71E93D1F" w14:textId="42D2163D" w:rsidR="00FC4DD2" w:rsidRDefault="00337E92" w:rsidP="002E0680">
      <w:pPr>
        <w:pStyle w:val="Heading5"/>
      </w:pPr>
      <w:bookmarkStart w:id="175" w:name="_Toc376607255"/>
      <w:r>
        <w:t>A form appointing a proxy sent by post or electronically</w:t>
      </w:r>
      <w:r w:rsidR="002E0037">
        <w:t>, or notice from a member’s registered student email account,</w:t>
      </w:r>
      <w:r>
        <w:t xml:space="preserve"> is of no effect unless it is received by the </w:t>
      </w:r>
      <w:r w:rsidR="006029B4">
        <w:t>Club</w:t>
      </w:r>
      <w:r>
        <w:t xml:space="preserve"> no later than 72 hours before the commencement of the meeting</w:t>
      </w:r>
      <w:r w:rsidR="00FC4DD2">
        <w:t>.</w:t>
      </w:r>
      <w:bookmarkEnd w:id="175"/>
    </w:p>
    <w:p w14:paraId="3539A7A0" w14:textId="2B7DE84B" w:rsidR="00167E2B" w:rsidRPr="00167E2B" w:rsidRDefault="00167E2B" w:rsidP="002E0680">
      <w:pPr>
        <w:pStyle w:val="Heading5"/>
      </w:pPr>
      <w:r>
        <w:t xml:space="preserve">A person can act as a proxy for no more than </w:t>
      </w:r>
      <w:r w:rsidR="00E81D2B">
        <w:t>2</w:t>
      </w:r>
      <w:r>
        <w:t xml:space="preserve"> ordinary members.</w:t>
      </w:r>
    </w:p>
    <w:p w14:paraId="1BDABA03" w14:textId="77777777" w:rsidR="00FC4DD2" w:rsidRDefault="00FC4DD2" w:rsidP="00F91AD8">
      <w:pPr>
        <w:pStyle w:val="Heading3"/>
      </w:pPr>
      <w:bookmarkStart w:id="176" w:name="_Toc376606846"/>
      <w:bookmarkStart w:id="177" w:name="_Toc376607256"/>
      <w:bookmarkStart w:id="178" w:name="_Toc474949087"/>
      <w:r>
        <w:t>Use of technology</w:t>
      </w:r>
      <w:bookmarkEnd w:id="176"/>
      <w:bookmarkEnd w:id="177"/>
      <w:bookmarkEnd w:id="178"/>
    </w:p>
    <w:p w14:paraId="311EC05C" w14:textId="77777777" w:rsidR="00FC4DD2" w:rsidRDefault="00FC4DD2" w:rsidP="002E0680">
      <w:pPr>
        <w:pStyle w:val="Heading5"/>
      </w:pPr>
      <w:bookmarkStart w:id="179" w:name="_Toc376607257"/>
      <w:r>
        <w:t>A member not physically present at a general meeting may be permitted to participate in the meeting by the use of technology that allows that member and the members present at the meeting to clearly and simultaneously communicate with each other.</w:t>
      </w:r>
      <w:bookmarkEnd w:id="179"/>
    </w:p>
    <w:p w14:paraId="03C656E7" w14:textId="77777777" w:rsidR="00FC4DD2" w:rsidRDefault="00FC4DD2" w:rsidP="002E0680">
      <w:pPr>
        <w:pStyle w:val="Heading5"/>
      </w:pPr>
      <w:bookmarkStart w:id="180" w:name="_Toc376607258"/>
      <w:r>
        <w:t>For the purposes of this Part, a member participating in a general meeting as permitted under subrule (1) is taken to be present at the meeting and, if the member votes at the meeting, is taken to have voted in person.</w:t>
      </w:r>
      <w:bookmarkEnd w:id="180"/>
    </w:p>
    <w:p w14:paraId="6B008859" w14:textId="77777777" w:rsidR="00FC4DD2" w:rsidRDefault="00FC4DD2" w:rsidP="00F91AD8">
      <w:pPr>
        <w:pStyle w:val="Heading3"/>
      </w:pPr>
      <w:bookmarkStart w:id="181" w:name="_Toc376606847"/>
      <w:bookmarkStart w:id="182" w:name="_Toc376607259"/>
      <w:bookmarkStart w:id="183" w:name="_Toc474949088"/>
      <w:r>
        <w:t>Quorum at general meetings</w:t>
      </w:r>
      <w:bookmarkEnd w:id="181"/>
      <w:bookmarkEnd w:id="182"/>
      <w:bookmarkEnd w:id="183"/>
    </w:p>
    <w:p w14:paraId="0E7BB386" w14:textId="77777777" w:rsidR="00FC4DD2" w:rsidRDefault="00FC4DD2" w:rsidP="002E0680">
      <w:pPr>
        <w:pStyle w:val="Heading5"/>
      </w:pPr>
      <w:bookmarkStart w:id="184" w:name="_Toc376607260"/>
      <w:r>
        <w:t>No business may be conducted at a general meeting unless a quorum of members is present.</w:t>
      </w:r>
      <w:bookmarkEnd w:id="184"/>
    </w:p>
    <w:p w14:paraId="3AA2D274" w14:textId="3993091C" w:rsidR="00FC4DD2" w:rsidRDefault="00FC4DD2" w:rsidP="002E0680">
      <w:pPr>
        <w:pStyle w:val="Heading5"/>
      </w:pPr>
      <w:bookmarkStart w:id="185" w:name="_Toc376607261"/>
      <w:r>
        <w:t>The quorum for a general meeting is the presence (physically, by p</w:t>
      </w:r>
      <w:r w:rsidR="00167E2B">
        <w:t>roxy or as allowed under rule 3</w:t>
      </w:r>
      <w:r w:rsidR="002E0037">
        <w:t>7</w:t>
      </w:r>
      <w:r>
        <w:t xml:space="preserve">) of </w:t>
      </w:r>
      <w:r w:rsidR="00E5724F">
        <w:t xml:space="preserve">15 </w:t>
      </w:r>
      <w:r w:rsidR="00E5724F" w:rsidRPr="00957BA3">
        <w:t>ordinary members</w:t>
      </w:r>
      <w:r w:rsidR="00E5724F">
        <w:t xml:space="preserve">, or </w:t>
      </w:r>
      <w:r w:rsidR="00E81D2B">
        <w:t>10</w:t>
      </w:r>
      <w:r>
        <w:t xml:space="preserve">% of the </w:t>
      </w:r>
      <w:r w:rsidR="00167E2B">
        <w:t xml:space="preserve">ordinary </w:t>
      </w:r>
      <w:r w:rsidR="00E81D2B">
        <w:t xml:space="preserve">members </w:t>
      </w:r>
      <w:r>
        <w:t>entitled to vote</w:t>
      </w:r>
      <w:bookmarkEnd w:id="185"/>
      <w:r w:rsidR="00DF6652">
        <w:t xml:space="preserve"> up to a maximum of 50, which</w:t>
      </w:r>
      <w:r w:rsidR="00E81D2B">
        <w:t>ever is greater.</w:t>
      </w:r>
    </w:p>
    <w:p w14:paraId="13707D84" w14:textId="720F16B6" w:rsidR="00FC4DD2" w:rsidRDefault="00FC4DD2" w:rsidP="002E0680">
      <w:pPr>
        <w:pStyle w:val="Heading5"/>
      </w:pPr>
      <w:bookmarkStart w:id="186" w:name="_Toc376607262"/>
      <w:r>
        <w:t xml:space="preserve">If </w:t>
      </w:r>
      <w:r w:rsidR="00E5724F">
        <w:t>a quorum is not present within 2</w:t>
      </w:r>
      <w:r>
        <w:t>0 minutes after the notified commencement time of a general meeting—</w:t>
      </w:r>
      <w:bookmarkEnd w:id="186"/>
    </w:p>
    <w:p w14:paraId="42075EA2" w14:textId="712091A1" w:rsidR="00D94153" w:rsidRDefault="00D94153" w:rsidP="002E0680">
      <w:pPr>
        <w:pStyle w:val="Heading6"/>
      </w:pPr>
      <w:r>
        <w:t>in the case of a meeting convened by</w:t>
      </w:r>
      <w:r w:rsidR="00337E92">
        <w:t xml:space="preserve"> the C&amp;S Executive</w:t>
      </w:r>
      <w:r>
        <w:t xml:space="preserve"> at the request of </w:t>
      </w:r>
      <w:r>
        <w:lastRenderedPageBreak/>
        <w:t>the members under rule 3</w:t>
      </w:r>
      <w:r w:rsidR="002E0037">
        <w:t>4</w:t>
      </w:r>
      <w:r>
        <w:t>—the meeting must be dissolved; or</w:t>
      </w:r>
    </w:p>
    <w:p w14:paraId="5B9D8D82" w14:textId="767E10EB" w:rsidR="00D94153" w:rsidRDefault="00D94153" w:rsidP="00D94153">
      <w:pPr>
        <w:pStyle w:val="ActInformation"/>
      </w:pPr>
      <w:r w:rsidRPr="00BB011A">
        <w:rPr>
          <w:b/>
        </w:rPr>
        <w:t>Note:</w:t>
      </w:r>
      <w:r>
        <w:t xml:space="preserve"> If a meeting convened </w:t>
      </w:r>
      <w:r w:rsidR="002E0037">
        <w:t>at the request of</w:t>
      </w:r>
      <w:r>
        <w:t xml:space="preserve"> members is dissolved under this subrule, the business that was to have been considered at the meeting is taken to have been dealt with. If members wish to have the business reconsidered at another general meeting, the members must make a new request under rule 3</w:t>
      </w:r>
      <w:r w:rsidR="002E0037">
        <w:t>4</w:t>
      </w:r>
      <w:r>
        <w:t>.</w:t>
      </w:r>
    </w:p>
    <w:p w14:paraId="2FC640D9" w14:textId="6FDDCA39" w:rsidR="00D94153" w:rsidRDefault="00D94153" w:rsidP="002E0680">
      <w:pPr>
        <w:pStyle w:val="Heading6"/>
      </w:pPr>
      <w:r>
        <w:t>in any other case—</w:t>
      </w:r>
    </w:p>
    <w:p w14:paraId="317E8C5E" w14:textId="7BF0B5A3" w:rsidR="00D94153" w:rsidRDefault="00D94153" w:rsidP="002E0680">
      <w:pPr>
        <w:pStyle w:val="Heading7"/>
      </w:pPr>
      <w:r>
        <w:t>the meeting must be adjourned to a</w:t>
      </w:r>
      <w:r w:rsidR="00935CB8">
        <w:t>n academic day</w:t>
      </w:r>
      <w:r>
        <w:t xml:space="preserve"> no fewer than </w:t>
      </w:r>
      <w:r w:rsidR="00935CB8">
        <w:t>5</w:t>
      </w:r>
      <w:r>
        <w:t xml:space="preserve"> and at mos</w:t>
      </w:r>
      <w:r w:rsidR="00935CB8">
        <w:t>t 10 academic</w:t>
      </w:r>
      <w:r>
        <w:t xml:space="preserve"> days after the adjournment; and</w:t>
      </w:r>
    </w:p>
    <w:p w14:paraId="6E201D2E" w14:textId="506E98EB" w:rsidR="00D94153" w:rsidRPr="00D94153" w:rsidRDefault="00D94153" w:rsidP="002E0680">
      <w:pPr>
        <w:pStyle w:val="Heading7"/>
      </w:pPr>
      <w:r>
        <w:t>notice of the date, time and place to which the meeting is adj</w:t>
      </w:r>
      <w:r w:rsidR="004B6C5D">
        <w:t xml:space="preserve">ourned must </w:t>
      </w:r>
      <w:r w:rsidR="00DF6652">
        <w:t xml:space="preserve">be </w:t>
      </w:r>
      <w:r w:rsidR="004B6C5D">
        <w:t>confirmed by</w:t>
      </w:r>
      <w:r>
        <w:t xml:space="preserve"> notice given to all members as soon as practicable after the meeting.</w:t>
      </w:r>
    </w:p>
    <w:p w14:paraId="49EA3C4E" w14:textId="2AA3CEA4" w:rsidR="00FC4DD2" w:rsidRDefault="00FC4DD2" w:rsidP="002E0680">
      <w:pPr>
        <w:pStyle w:val="Heading5"/>
      </w:pPr>
      <w:bookmarkStart w:id="187" w:name="_Toc376607263"/>
      <w:r>
        <w:t>If a quorum is not present wit</w:t>
      </w:r>
      <w:r w:rsidR="00846006">
        <w:t>hin 2</w:t>
      </w:r>
      <w:r>
        <w:t xml:space="preserve">0 minutes after the time to which a general meeting has been adjourned under subrule (3)(b), the </w:t>
      </w:r>
      <w:r w:rsidR="00D94153">
        <w:t xml:space="preserve">ordinary </w:t>
      </w:r>
      <w:r>
        <w:t xml:space="preserve">members present at </w:t>
      </w:r>
      <w:r w:rsidR="00846006">
        <w:t>the meeting (if not fewer than 10</w:t>
      </w:r>
      <w:r>
        <w:t>) may proceed with the business of the meeting as if a quorum were present.</w:t>
      </w:r>
      <w:bookmarkEnd w:id="187"/>
    </w:p>
    <w:p w14:paraId="3A184BB0" w14:textId="77777777" w:rsidR="00FC4DD2" w:rsidRDefault="00FC4DD2" w:rsidP="00DA50BD">
      <w:pPr>
        <w:pStyle w:val="Heading3"/>
      </w:pPr>
      <w:bookmarkStart w:id="188" w:name="_Toc376606848"/>
      <w:bookmarkStart w:id="189" w:name="_Toc376607264"/>
      <w:bookmarkStart w:id="190" w:name="_Toc474949089"/>
      <w:r>
        <w:t>Adjournment of general meeting</w:t>
      </w:r>
      <w:bookmarkEnd w:id="188"/>
      <w:bookmarkEnd w:id="189"/>
      <w:bookmarkEnd w:id="190"/>
    </w:p>
    <w:p w14:paraId="511C6020" w14:textId="77777777" w:rsidR="00FC4DD2" w:rsidRDefault="00FC4DD2" w:rsidP="002E0680">
      <w:pPr>
        <w:pStyle w:val="Heading5"/>
      </w:pPr>
      <w:bookmarkStart w:id="191" w:name="_Toc376607265"/>
      <w:r>
        <w:t>The Chairperson of a general meeting at which a quorum is present may, with the consent of a majority of members present at the meeting, adjourn the meeting to another time at the same place or at another place.</w:t>
      </w:r>
      <w:bookmarkEnd w:id="191"/>
    </w:p>
    <w:p w14:paraId="48A08683" w14:textId="77777777" w:rsidR="00FC4DD2" w:rsidRDefault="00FC4DD2" w:rsidP="002E0680">
      <w:pPr>
        <w:pStyle w:val="Heading5"/>
      </w:pPr>
      <w:bookmarkStart w:id="192" w:name="_Toc376607266"/>
      <w:r>
        <w:t>Without limiting subrule (1), a meeting may be adjourned—</w:t>
      </w:r>
      <w:bookmarkEnd w:id="192"/>
    </w:p>
    <w:p w14:paraId="51553617" w14:textId="77777777" w:rsidR="00FC4DD2" w:rsidRDefault="00DA50BD" w:rsidP="002E0680">
      <w:pPr>
        <w:pStyle w:val="Heading6"/>
      </w:pPr>
      <w:r>
        <w:t>i</w:t>
      </w:r>
      <w:r w:rsidR="00FC4DD2">
        <w:t>f there is insufficient time to deal with the business at hand; or</w:t>
      </w:r>
    </w:p>
    <w:p w14:paraId="4D08FCC7" w14:textId="77777777" w:rsidR="00FC4DD2" w:rsidRDefault="00DA50BD" w:rsidP="002E0680">
      <w:pPr>
        <w:pStyle w:val="Heading6"/>
      </w:pPr>
      <w:r>
        <w:t>t</w:t>
      </w:r>
      <w:r w:rsidR="00FC4DD2">
        <w:t>o give the members more time to consider an item of business.</w:t>
      </w:r>
    </w:p>
    <w:p w14:paraId="703FED03" w14:textId="77777777" w:rsidR="00FC4DD2" w:rsidRDefault="00FC4DD2" w:rsidP="002E0680">
      <w:pPr>
        <w:pStyle w:val="Heading5"/>
      </w:pPr>
      <w:bookmarkStart w:id="193" w:name="_Toc376607267"/>
      <w:r>
        <w:t>No business may be conducted on the resumption of an adjourned meeting other than the business that remained unfinished when the meeting was adjourned.</w:t>
      </w:r>
      <w:bookmarkEnd w:id="193"/>
    </w:p>
    <w:p w14:paraId="77514E36" w14:textId="77777777" w:rsidR="006029B4" w:rsidRDefault="006029B4" w:rsidP="006029B4">
      <w:pPr>
        <w:pStyle w:val="Heading5"/>
        <w:numPr>
          <w:ilvl w:val="4"/>
          <w:numId w:val="9"/>
        </w:numPr>
      </w:pPr>
      <w:bookmarkStart w:id="194" w:name="_Toc376607268"/>
      <w:bookmarkStart w:id="195" w:name="_Toc376606849"/>
      <w:bookmarkStart w:id="196" w:name="_Toc376607269"/>
      <w:r>
        <w:t xml:space="preserve">Notice </w:t>
      </w:r>
      <w:bookmarkEnd w:id="194"/>
      <w:r>
        <w:t>of the date, time and place to which the meeting is adjourned must be confirmed by notice given to all members as soon as practicable after the meeting, unless the meeting is adjourned for 14 days or more, in which case notice of the meeting must be given in accordance with rule 35.</w:t>
      </w:r>
    </w:p>
    <w:p w14:paraId="15E922FA" w14:textId="77777777" w:rsidR="00FC4DD2" w:rsidRDefault="00FC4DD2" w:rsidP="00DA50BD">
      <w:pPr>
        <w:pStyle w:val="Heading3"/>
      </w:pPr>
      <w:bookmarkStart w:id="197" w:name="_Toc474949090"/>
      <w:r>
        <w:t>Voting at general meeting</w:t>
      </w:r>
      <w:bookmarkEnd w:id="195"/>
      <w:bookmarkEnd w:id="196"/>
      <w:bookmarkEnd w:id="197"/>
    </w:p>
    <w:p w14:paraId="2BEF97DB" w14:textId="77777777" w:rsidR="00FC4DD2" w:rsidRDefault="00FC4DD2" w:rsidP="002E0680">
      <w:pPr>
        <w:pStyle w:val="Heading5"/>
      </w:pPr>
      <w:bookmarkStart w:id="198" w:name="_Toc376607270"/>
      <w:r>
        <w:t>On any question arising at a general meeting—</w:t>
      </w:r>
      <w:bookmarkEnd w:id="198"/>
    </w:p>
    <w:p w14:paraId="21A16788" w14:textId="107C1E24" w:rsidR="00FC4DD2" w:rsidRDefault="00FC4DD2" w:rsidP="002E0680">
      <w:pPr>
        <w:pStyle w:val="Heading6"/>
      </w:pPr>
      <w:r>
        <w:t xml:space="preserve">subject to subrule (3), each </w:t>
      </w:r>
      <w:r w:rsidR="00F11C52">
        <w:t xml:space="preserve">ordinary </w:t>
      </w:r>
      <w:r>
        <w:t>member who is entitled to vote</w:t>
      </w:r>
      <w:r w:rsidR="00E917D6">
        <w:t xml:space="preserve">, </w:t>
      </w:r>
      <w:r w:rsidR="002E0037">
        <w:t>excluding</w:t>
      </w:r>
      <w:r w:rsidR="00E917D6">
        <w:t xml:space="preserve"> than the Chairperson,</w:t>
      </w:r>
      <w:r>
        <w:t xml:space="preserve"> has one vote; and</w:t>
      </w:r>
    </w:p>
    <w:p w14:paraId="480D7E02" w14:textId="288EA91C" w:rsidR="00FC4DD2" w:rsidRDefault="00F11C52" w:rsidP="002E0680">
      <w:pPr>
        <w:pStyle w:val="Heading6"/>
      </w:pPr>
      <w:r>
        <w:t xml:space="preserve">ordinary </w:t>
      </w:r>
      <w:r w:rsidR="00FC4DD2">
        <w:t>members may vote personally or by proxy; and</w:t>
      </w:r>
    </w:p>
    <w:p w14:paraId="48A7F602" w14:textId="072DB0CF" w:rsidR="00FC4DD2" w:rsidRDefault="00075E4B" w:rsidP="002E0680">
      <w:pPr>
        <w:pStyle w:val="Heading6"/>
      </w:pPr>
      <w:r>
        <w:t>unless otherwise specified in this constitution</w:t>
      </w:r>
      <w:r w:rsidR="00FC4DD2">
        <w:t>, the question must be decided on a majority of votes.</w:t>
      </w:r>
    </w:p>
    <w:p w14:paraId="339B4E7E" w14:textId="3AAA629E" w:rsidR="00075E4B" w:rsidRPr="00075E4B" w:rsidRDefault="00CE1F50" w:rsidP="00075E4B">
      <w:pPr>
        <w:pStyle w:val="ActInformation"/>
      </w:pPr>
      <w:r w:rsidRPr="00175FFD">
        <w:rPr>
          <w:b/>
        </w:rPr>
        <w:t>Example</w:t>
      </w:r>
      <w:r w:rsidR="00075E4B" w:rsidRPr="00175FFD">
        <w:rPr>
          <w:b/>
        </w:rPr>
        <w:t xml:space="preserve">: </w:t>
      </w:r>
      <w:r w:rsidR="008443BF" w:rsidRPr="00175FFD">
        <w:t>A change to this constitution requires no less than two thirds of ordinary members present at a general meeting voting in favour of the proposed changes.</w:t>
      </w:r>
      <w:r w:rsidR="008443BF">
        <w:t xml:space="preserve"> </w:t>
      </w:r>
    </w:p>
    <w:p w14:paraId="6E95780D" w14:textId="0221C7A3" w:rsidR="00FC4DD2" w:rsidRDefault="00FC4DD2" w:rsidP="002E0680">
      <w:pPr>
        <w:pStyle w:val="Heading5"/>
      </w:pPr>
      <w:bookmarkStart w:id="199" w:name="_Toc376607271"/>
      <w:r>
        <w:t>If votes are divided equally on a question, the Chairper</w:t>
      </w:r>
      <w:r w:rsidR="00846006">
        <w:t xml:space="preserve">son of the meeting has a </w:t>
      </w:r>
      <w:r>
        <w:t>casting vote.</w:t>
      </w:r>
      <w:bookmarkEnd w:id="199"/>
    </w:p>
    <w:p w14:paraId="772B75F1" w14:textId="77777777" w:rsidR="00FC4DD2" w:rsidRDefault="00FC4DD2" w:rsidP="002E0680">
      <w:pPr>
        <w:pStyle w:val="Heading5"/>
      </w:pPr>
      <w:bookmarkStart w:id="200" w:name="_Toc376607272"/>
      <w:r>
        <w:t>If the question is whether or not to confirm the minutes of a previous meeting, only members who were present at that meeting may vote.</w:t>
      </w:r>
      <w:bookmarkEnd w:id="200"/>
    </w:p>
    <w:p w14:paraId="26379671" w14:textId="77777777" w:rsidR="00FC4DD2" w:rsidRDefault="00FC4DD2" w:rsidP="00DA50BD">
      <w:pPr>
        <w:pStyle w:val="Heading3"/>
      </w:pPr>
      <w:bookmarkStart w:id="201" w:name="_Toc376606851"/>
      <w:bookmarkStart w:id="202" w:name="_Toc376607275"/>
      <w:bookmarkStart w:id="203" w:name="_Toc474949091"/>
      <w:r>
        <w:t>Determining whether resolution carried</w:t>
      </w:r>
      <w:bookmarkEnd w:id="201"/>
      <w:bookmarkEnd w:id="202"/>
      <w:bookmarkEnd w:id="203"/>
    </w:p>
    <w:p w14:paraId="3D933129" w14:textId="3C27A5EC" w:rsidR="00FC4DD2" w:rsidRDefault="00846006" w:rsidP="002E0680">
      <w:pPr>
        <w:pStyle w:val="Heading5"/>
      </w:pPr>
      <w:bookmarkStart w:id="204" w:name="_Toc376607276"/>
      <w:r>
        <w:lastRenderedPageBreak/>
        <w:t>Subject to subrule</w:t>
      </w:r>
      <w:r w:rsidR="00FC4DD2">
        <w:t xml:space="preserve"> (2), the Chairperson of a general meeting may, on the basis of a show of hands, declare that a resolution has been—</w:t>
      </w:r>
      <w:bookmarkEnd w:id="204"/>
    </w:p>
    <w:p w14:paraId="52D1D001" w14:textId="77777777" w:rsidR="00FC4DD2" w:rsidRDefault="00FC4DD2" w:rsidP="002E0680">
      <w:pPr>
        <w:pStyle w:val="Heading6"/>
      </w:pPr>
      <w:r>
        <w:t>carried; or</w:t>
      </w:r>
    </w:p>
    <w:p w14:paraId="56259599" w14:textId="77777777" w:rsidR="00FC4DD2" w:rsidRDefault="00FC4DD2" w:rsidP="002E0680">
      <w:pPr>
        <w:pStyle w:val="Heading6"/>
      </w:pPr>
      <w:r>
        <w:t>carried unanimously; or</w:t>
      </w:r>
    </w:p>
    <w:p w14:paraId="7AE8E33F" w14:textId="77777777" w:rsidR="00FC4DD2" w:rsidRDefault="00FC4DD2" w:rsidP="002E0680">
      <w:pPr>
        <w:pStyle w:val="Heading6"/>
      </w:pPr>
      <w:r>
        <w:t>carried by a particular majority; or</w:t>
      </w:r>
    </w:p>
    <w:p w14:paraId="5362F1D4" w14:textId="77777777" w:rsidR="00FC4DD2" w:rsidRDefault="00FC4DD2" w:rsidP="002E0680">
      <w:pPr>
        <w:pStyle w:val="Heading6"/>
      </w:pPr>
      <w:r>
        <w:t>lost—</w:t>
      </w:r>
    </w:p>
    <w:p w14:paraId="15E43B4B" w14:textId="77777777" w:rsidR="00FC4DD2" w:rsidRDefault="00FC4DD2" w:rsidP="00BB011A">
      <w:pPr>
        <w:pStyle w:val="SubRuleText"/>
      </w:pPr>
      <w:r>
        <w:t>and an entry to that effect in the minutes of the meeting is conclusive proof of that fact.</w:t>
      </w:r>
    </w:p>
    <w:p w14:paraId="6FC36796" w14:textId="6FEFCF5F" w:rsidR="00FC4DD2" w:rsidRDefault="0037406B" w:rsidP="002E0680">
      <w:pPr>
        <w:pStyle w:val="Heading5"/>
      </w:pPr>
      <w:bookmarkStart w:id="205" w:name="_Toc376607277"/>
      <w:r>
        <w:t>If a secret ballot</w:t>
      </w:r>
      <w:r w:rsidR="00FC4DD2">
        <w:t xml:space="preserve"> (where votes are cast </w:t>
      </w:r>
      <w:r>
        <w:t>in writing) is demanded by ten</w:t>
      </w:r>
      <w:r w:rsidR="00FC4DD2">
        <w:t xml:space="preserve"> or more</w:t>
      </w:r>
      <w:r w:rsidR="00305180">
        <w:t xml:space="preserve"> ordinary</w:t>
      </w:r>
      <w:r w:rsidR="00FC4DD2">
        <w:t xml:space="preserve"> members on any question—</w:t>
      </w:r>
      <w:bookmarkEnd w:id="205"/>
    </w:p>
    <w:p w14:paraId="3669E04D" w14:textId="6C3EC281" w:rsidR="00FC4DD2" w:rsidRDefault="0037406B" w:rsidP="002E0680">
      <w:pPr>
        <w:pStyle w:val="Heading6"/>
      </w:pPr>
      <w:r>
        <w:t>the secret ballot</w:t>
      </w:r>
      <w:r w:rsidR="00FC4DD2">
        <w:t xml:space="preserve"> must be taken at the meeting in the manner determined by the Chairperson of the meeting; and</w:t>
      </w:r>
    </w:p>
    <w:p w14:paraId="16CEB8BA" w14:textId="70507BF4" w:rsidR="00FC4DD2" w:rsidRDefault="00FC4DD2" w:rsidP="002E0680">
      <w:pPr>
        <w:pStyle w:val="Heading6"/>
      </w:pPr>
      <w:r>
        <w:t>the Chairperson must declare the result of the re</w:t>
      </w:r>
      <w:r w:rsidR="0037406B">
        <w:t>solution on the basis of the secret ballot</w:t>
      </w:r>
      <w:r>
        <w:t>.</w:t>
      </w:r>
    </w:p>
    <w:p w14:paraId="13916761" w14:textId="34BF481D" w:rsidR="00FC4DD2" w:rsidRDefault="00E62BF1" w:rsidP="002E0680">
      <w:pPr>
        <w:pStyle w:val="Heading5"/>
      </w:pPr>
      <w:bookmarkStart w:id="206" w:name="_Toc376607278"/>
      <w:r>
        <w:t>A</w:t>
      </w:r>
      <w:r w:rsidR="0037406B">
        <w:t xml:space="preserve"> secret ballot</w:t>
      </w:r>
      <w:r w:rsidR="00FC4DD2">
        <w:t xml:space="preserve"> demanded on the election of the Chairperson or on a question of an adjournment must be taken immediately.</w:t>
      </w:r>
      <w:bookmarkEnd w:id="206"/>
    </w:p>
    <w:p w14:paraId="4C37A35E" w14:textId="032B4AC7" w:rsidR="00FC4DD2" w:rsidRDefault="0037406B" w:rsidP="002E0680">
      <w:pPr>
        <w:pStyle w:val="Heading5"/>
      </w:pPr>
      <w:bookmarkStart w:id="207" w:name="_Toc376607279"/>
      <w:r>
        <w:t>A secret ballot</w:t>
      </w:r>
      <w:r w:rsidR="00FC4DD2">
        <w:t xml:space="preserve"> demanded on any other question must be taken before the close of the meeting </w:t>
      </w:r>
      <w:r>
        <w:t>after the conclusion of discussion on the question</w:t>
      </w:r>
      <w:r w:rsidR="00FC4DD2">
        <w:t>.</w:t>
      </w:r>
      <w:bookmarkEnd w:id="207"/>
    </w:p>
    <w:p w14:paraId="0D8330A8" w14:textId="77777777" w:rsidR="00FC4DD2" w:rsidRDefault="00FC4DD2" w:rsidP="00E62BF1">
      <w:pPr>
        <w:pStyle w:val="Heading3"/>
      </w:pPr>
      <w:bookmarkStart w:id="208" w:name="_Toc376606852"/>
      <w:bookmarkStart w:id="209" w:name="_Toc376607280"/>
      <w:bookmarkStart w:id="210" w:name="_Toc474949092"/>
      <w:r>
        <w:t>Minutes of general meeting</w:t>
      </w:r>
      <w:bookmarkEnd w:id="208"/>
      <w:bookmarkEnd w:id="209"/>
      <w:bookmarkEnd w:id="210"/>
    </w:p>
    <w:p w14:paraId="7CEE58E5" w14:textId="77777777" w:rsidR="00FC4DD2" w:rsidRDefault="00FC4DD2" w:rsidP="002E0680">
      <w:pPr>
        <w:pStyle w:val="Heading5"/>
      </w:pPr>
      <w:bookmarkStart w:id="211" w:name="_Toc376607281"/>
      <w:r>
        <w:t>The Committee must ensure that minutes are taken and kept of each general meeting.</w:t>
      </w:r>
      <w:bookmarkEnd w:id="211"/>
    </w:p>
    <w:p w14:paraId="32F9C0E6" w14:textId="58CE1ADC" w:rsidR="008B7B4D" w:rsidRDefault="00FC4DD2" w:rsidP="002E0680">
      <w:pPr>
        <w:pStyle w:val="Heading5"/>
      </w:pPr>
      <w:bookmarkStart w:id="212" w:name="_Toc376607282"/>
      <w:r>
        <w:t xml:space="preserve">The minutes </w:t>
      </w:r>
      <w:r w:rsidR="008B7B4D">
        <w:t xml:space="preserve">of a general meeting </w:t>
      </w:r>
      <w:r w:rsidR="00337E92">
        <w:t>must include</w:t>
      </w:r>
      <w:r w:rsidR="008B7B4D">
        <w:t>—</w:t>
      </w:r>
      <w:r>
        <w:t xml:space="preserve"> </w:t>
      </w:r>
    </w:p>
    <w:p w14:paraId="277CBFF6" w14:textId="77777777" w:rsidR="003B6A28" w:rsidRDefault="003B6A28" w:rsidP="002E0680">
      <w:pPr>
        <w:pStyle w:val="Heading6"/>
      </w:pPr>
      <w:r>
        <w:t>the names of the members attending the meeting; and</w:t>
      </w:r>
    </w:p>
    <w:p w14:paraId="7A69EE57" w14:textId="4E4304A3" w:rsidR="003B6A28" w:rsidRDefault="003B6A28" w:rsidP="002E0680">
      <w:pPr>
        <w:pStyle w:val="Heading6"/>
      </w:pPr>
      <w:r>
        <w:t>proxy list given to the Chairperson of the meeting under rule 3</w:t>
      </w:r>
      <w:r w:rsidR="005E7D5D">
        <w:t>6</w:t>
      </w:r>
      <w:r>
        <w:t>(5); and</w:t>
      </w:r>
    </w:p>
    <w:p w14:paraId="0E472091" w14:textId="3D7A3CA0" w:rsidR="008B7B4D" w:rsidRDefault="00FC4DD2" w:rsidP="002E0680">
      <w:pPr>
        <w:pStyle w:val="Heading6"/>
      </w:pPr>
      <w:r>
        <w:t>the busi</w:t>
      </w:r>
      <w:r w:rsidR="008B7B4D">
        <w:t>ness considered at the meeting; and</w:t>
      </w:r>
    </w:p>
    <w:p w14:paraId="382E10D9" w14:textId="23DE233B" w:rsidR="00FC4DD2" w:rsidRDefault="00FC4DD2" w:rsidP="002E0680">
      <w:pPr>
        <w:pStyle w:val="Heading6"/>
      </w:pPr>
      <w:r>
        <w:t>any resolution on which a vote is taken and the result of the vote</w:t>
      </w:r>
      <w:bookmarkEnd w:id="212"/>
      <w:r w:rsidR="008B7B4D">
        <w:t>; and</w:t>
      </w:r>
    </w:p>
    <w:p w14:paraId="2E2E9273" w14:textId="77777777" w:rsidR="008B7B4D" w:rsidRPr="008B7B4D" w:rsidRDefault="008B7B4D" w:rsidP="002E0680">
      <w:pPr>
        <w:pStyle w:val="Heading6"/>
      </w:pPr>
      <w:r w:rsidRPr="008B7B4D">
        <w:t>the results of any elections held; and</w:t>
      </w:r>
    </w:p>
    <w:p w14:paraId="76CDDB48" w14:textId="68E550E4" w:rsidR="00FC4DD2" w:rsidRPr="008B7B4D" w:rsidRDefault="005C1B14" w:rsidP="002E0680">
      <w:pPr>
        <w:pStyle w:val="Heading6"/>
      </w:pPr>
      <w:r>
        <w:t>annual</w:t>
      </w:r>
      <w:r w:rsidR="008B7B4D" w:rsidRPr="008B7B4D">
        <w:t xml:space="preserve"> reports</w:t>
      </w:r>
      <w:r w:rsidR="003B6A28">
        <w:t xml:space="preserve"> required under </w:t>
      </w:r>
      <w:r w:rsidR="0001378F" w:rsidRPr="0001378F">
        <w:t>rule</w:t>
      </w:r>
      <w:r w:rsidR="003B6A28" w:rsidRPr="0001378F">
        <w:t xml:space="preserve"> </w:t>
      </w:r>
      <w:r w:rsidR="0001378F" w:rsidRPr="0001378F">
        <w:t>4</w:t>
      </w:r>
      <w:r w:rsidR="005E7D5D">
        <w:t>7</w:t>
      </w:r>
      <w:r w:rsidR="0001378F">
        <w:t>.</w:t>
      </w:r>
    </w:p>
    <w:p w14:paraId="6DDBFFB7" w14:textId="40DAA175" w:rsidR="00FC4DD2" w:rsidRDefault="00311215" w:rsidP="00E62BF1">
      <w:pPr>
        <w:pStyle w:val="Heading1"/>
      </w:pPr>
      <w:bookmarkStart w:id="213" w:name="_Toc376606853"/>
      <w:bookmarkStart w:id="214" w:name="_Toc376607284"/>
      <w:r>
        <w:t xml:space="preserve"> </w:t>
      </w:r>
      <w:bookmarkStart w:id="215" w:name="_Toc474949093"/>
      <w:r w:rsidR="00FC4DD2">
        <w:t>—</w:t>
      </w:r>
      <w:r>
        <w:t xml:space="preserve"> </w:t>
      </w:r>
      <w:r w:rsidR="00FC4DD2">
        <w:t>COMMITTEE</w:t>
      </w:r>
      <w:bookmarkEnd w:id="213"/>
      <w:bookmarkEnd w:id="214"/>
      <w:bookmarkEnd w:id="215"/>
    </w:p>
    <w:p w14:paraId="2BEE0D23" w14:textId="6D45ECD8" w:rsidR="00FC4DD2" w:rsidRDefault="00311215" w:rsidP="00E62BF1">
      <w:pPr>
        <w:pStyle w:val="Heading2"/>
      </w:pPr>
      <w:bookmarkStart w:id="216" w:name="_Toc376606854"/>
      <w:bookmarkStart w:id="217" w:name="_Toc376607285"/>
      <w:r>
        <w:t xml:space="preserve"> </w:t>
      </w:r>
      <w:bookmarkStart w:id="218" w:name="_Toc474949094"/>
      <w:r w:rsidR="00FC4DD2">
        <w:t>—</w:t>
      </w:r>
      <w:r>
        <w:t xml:space="preserve"> </w:t>
      </w:r>
      <w:r w:rsidR="00FC4DD2">
        <w:t>Powers of Committee</w:t>
      </w:r>
      <w:bookmarkEnd w:id="216"/>
      <w:bookmarkEnd w:id="217"/>
      <w:bookmarkEnd w:id="218"/>
    </w:p>
    <w:p w14:paraId="667AC2B7" w14:textId="77777777" w:rsidR="00FC4DD2" w:rsidRDefault="00E62BF1" w:rsidP="00E62BF1">
      <w:pPr>
        <w:pStyle w:val="Heading3"/>
      </w:pPr>
      <w:bookmarkStart w:id="219" w:name="_Toc376606855"/>
      <w:bookmarkStart w:id="220" w:name="_Toc376607286"/>
      <w:bookmarkStart w:id="221" w:name="_Toc474949095"/>
      <w:r>
        <w:t>R</w:t>
      </w:r>
      <w:r w:rsidR="00FC4DD2">
        <w:t>ole and powers</w:t>
      </w:r>
      <w:bookmarkEnd w:id="219"/>
      <w:bookmarkEnd w:id="220"/>
      <w:bookmarkEnd w:id="221"/>
    </w:p>
    <w:p w14:paraId="0E8CDFDE" w14:textId="193E06D5" w:rsidR="00FC4DD2" w:rsidRDefault="003B6A28" w:rsidP="002E0680">
      <w:pPr>
        <w:pStyle w:val="Heading5"/>
      </w:pPr>
      <w:bookmarkStart w:id="222" w:name="_Toc376607287"/>
      <w:r>
        <w:t>The activities</w:t>
      </w:r>
      <w:r w:rsidR="00FC4DD2">
        <w:t xml:space="preserve"> of the </w:t>
      </w:r>
      <w:r w:rsidR="00EE530B">
        <w:t>Club</w:t>
      </w:r>
      <w:r w:rsidR="00FC4DD2">
        <w:t xml:space="preserve"> must be managed by or under the direction of a Committee.</w:t>
      </w:r>
      <w:bookmarkEnd w:id="222"/>
    </w:p>
    <w:p w14:paraId="4D750504" w14:textId="0615135D" w:rsidR="00FC4DD2" w:rsidRDefault="00FC4DD2" w:rsidP="002E0680">
      <w:pPr>
        <w:pStyle w:val="Heading5"/>
      </w:pPr>
      <w:bookmarkStart w:id="223" w:name="_Toc376607288"/>
      <w:r>
        <w:t xml:space="preserve">The Committee may exercise all the powers of the </w:t>
      </w:r>
      <w:r w:rsidR="00EE530B">
        <w:t>Club</w:t>
      </w:r>
      <w:r>
        <w:t xml:space="preserve"> except those po</w:t>
      </w:r>
      <w:r w:rsidR="0031454B">
        <w:t>wers that th</w:t>
      </w:r>
      <w:r w:rsidR="00F45BA7">
        <w:t>is constitution</w:t>
      </w:r>
      <w:r w:rsidR="00A750F1">
        <w:t xml:space="preserve"> or the C&amp;S </w:t>
      </w:r>
      <w:r w:rsidR="005E7D5D">
        <w:t xml:space="preserve">Constitution or </w:t>
      </w:r>
      <w:r w:rsidR="00A750F1">
        <w:t xml:space="preserve">Regulations </w:t>
      </w:r>
      <w:r>
        <w:t>require</w:t>
      </w:r>
      <w:r w:rsidR="00F45BA7">
        <w:t>s</w:t>
      </w:r>
      <w:r>
        <w:t xml:space="preserve"> to be exercised by general meetings of the members of the </w:t>
      </w:r>
      <w:r w:rsidR="00EE530B">
        <w:t>Club</w:t>
      </w:r>
      <w:r>
        <w:t>.</w:t>
      </w:r>
      <w:bookmarkEnd w:id="223"/>
    </w:p>
    <w:p w14:paraId="3EBE520C" w14:textId="5CA2301A" w:rsidR="0031454B" w:rsidRDefault="00FC4DD2" w:rsidP="002E0680">
      <w:pPr>
        <w:pStyle w:val="Heading5"/>
      </w:pPr>
      <w:bookmarkStart w:id="224" w:name="_Toc376607289"/>
      <w:r>
        <w:t>The Committee may</w:t>
      </w:r>
      <w:bookmarkEnd w:id="224"/>
      <w:r w:rsidR="0031454B" w:rsidRPr="0031454B">
        <w:t xml:space="preserve"> </w:t>
      </w:r>
      <w:r w:rsidR="0031454B">
        <w:t xml:space="preserve">establish subcommittees consisting of </w:t>
      </w:r>
      <w:r w:rsidR="00396D03">
        <w:t xml:space="preserve">ordinary or associate </w:t>
      </w:r>
      <w:r w:rsidR="0031454B">
        <w:t>members with terms of reference it considers app</w:t>
      </w:r>
      <w:r w:rsidR="00CE4A17">
        <w:t xml:space="preserve">ropriate, which should be codified within a policy or regulation as a schedule to this constitution under rule 79. </w:t>
      </w:r>
    </w:p>
    <w:p w14:paraId="4CCE4088" w14:textId="77777777" w:rsidR="00FC4DD2" w:rsidRDefault="00FC4DD2" w:rsidP="00E62BF1">
      <w:pPr>
        <w:pStyle w:val="Heading3"/>
      </w:pPr>
      <w:bookmarkStart w:id="225" w:name="_Toc376606856"/>
      <w:bookmarkStart w:id="226" w:name="_Toc376607290"/>
      <w:bookmarkStart w:id="227" w:name="_Toc474949096"/>
      <w:r>
        <w:lastRenderedPageBreak/>
        <w:t>Delegation</w:t>
      </w:r>
      <w:bookmarkEnd w:id="225"/>
      <w:bookmarkEnd w:id="226"/>
      <w:bookmarkEnd w:id="227"/>
    </w:p>
    <w:p w14:paraId="1F8E715B" w14:textId="5F18E9A7" w:rsidR="00FC4DD2" w:rsidRDefault="00FC4DD2" w:rsidP="002E0680">
      <w:pPr>
        <w:pStyle w:val="Heading5"/>
      </w:pPr>
      <w:bookmarkStart w:id="228" w:name="_Toc376607291"/>
      <w:r>
        <w:t>The Committee may delegate</w:t>
      </w:r>
      <w:r w:rsidR="00396D03">
        <w:t xml:space="preserve"> to a member of the Committee or subcommittee </w:t>
      </w:r>
      <w:r>
        <w:t>any of its powers and functions other than—</w:t>
      </w:r>
      <w:bookmarkEnd w:id="228"/>
    </w:p>
    <w:p w14:paraId="369F82A1" w14:textId="77777777" w:rsidR="00FC4DD2" w:rsidRDefault="00FC4DD2" w:rsidP="002E0680">
      <w:pPr>
        <w:pStyle w:val="Heading6"/>
      </w:pPr>
      <w:r>
        <w:t>this power of delegation; or</w:t>
      </w:r>
    </w:p>
    <w:p w14:paraId="59C88BBA" w14:textId="20A16A75" w:rsidR="00396D03" w:rsidRPr="00396D03" w:rsidRDefault="00E54238" w:rsidP="002E0680">
      <w:pPr>
        <w:pStyle w:val="Heading6"/>
      </w:pPr>
      <w:r>
        <w:t xml:space="preserve">the </w:t>
      </w:r>
      <w:r w:rsidR="00396D03">
        <w:t>power to approve expenditure; or</w:t>
      </w:r>
    </w:p>
    <w:p w14:paraId="20633AC6" w14:textId="76833455" w:rsidR="00FC4DD2" w:rsidRDefault="00FC4DD2" w:rsidP="002E0680">
      <w:pPr>
        <w:pStyle w:val="Heading6"/>
      </w:pPr>
      <w:r>
        <w:t>a duty imposed on the Committee by</w:t>
      </w:r>
      <w:r w:rsidR="00396D03">
        <w:t xml:space="preserve"> </w:t>
      </w:r>
      <w:r w:rsidR="00F45BA7">
        <w:t>this constitution</w:t>
      </w:r>
      <w:r w:rsidR="00396D03">
        <w:t xml:space="preserve"> and the C&amp;S Constitution and Regulations</w:t>
      </w:r>
      <w:r>
        <w:t>.</w:t>
      </w:r>
    </w:p>
    <w:p w14:paraId="19D28111" w14:textId="77777777" w:rsidR="00FC4DD2" w:rsidRDefault="00FC4DD2" w:rsidP="002E0680">
      <w:pPr>
        <w:pStyle w:val="Heading5"/>
      </w:pPr>
      <w:bookmarkStart w:id="229" w:name="_Toc376607292"/>
      <w:r>
        <w:t>The delegation must be in writing and may be subject to the conditions and limitations the Committee considers appropriate.</w:t>
      </w:r>
      <w:bookmarkEnd w:id="229"/>
    </w:p>
    <w:p w14:paraId="3BAE396D" w14:textId="77777777" w:rsidR="00FC4DD2" w:rsidRDefault="00FC4DD2" w:rsidP="002E0680">
      <w:pPr>
        <w:pStyle w:val="Heading5"/>
      </w:pPr>
      <w:bookmarkStart w:id="230" w:name="_Toc376607293"/>
      <w:r>
        <w:t>The Committee may, in writing, revoke a delegation wholly or in part.</w:t>
      </w:r>
      <w:bookmarkEnd w:id="230"/>
    </w:p>
    <w:p w14:paraId="25DDD2AE" w14:textId="313FFDB4" w:rsidR="00FC4DD2" w:rsidRDefault="00311215" w:rsidP="00E62BF1">
      <w:pPr>
        <w:pStyle w:val="Heading2"/>
      </w:pPr>
      <w:bookmarkStart w:id="231" w:name="_Toc376606857"/>
      <w:bookmarkStart w:id="232" w:name="_Toc376607294"/>
      <w:r>
        <w:t xml:space="preserve"> </w:t>
      </w:r>
      <w:bookmarkStart w:id="233" w:name="_Toc474949097"/>
      <w:r w:rsidR="00FC4DD2">
        <w:t>—</w:t>
      </w:r>
      <w:r>
        <w:t xml:space="preserve"> </w:t>
      </w:r>
      <w:r w:rsidR="00FC4DD2">
        <w:t>Composition of Committee and duties of members</w:t>
      </w:r>
      <w:bookmarkEnd w:id="231"/>
      <w:bookmarkEnd w:id="232"/>
      <w:bookmarkEnd w:id="233"/>
    </w:p>
    <w:p w14:paraId="49E82D02" w14:textId="77777777" w:rsidR="00FC4DD2" w:rsidRPr="00E665CF" w:rsidRDefault="00E62BF1" w:rsidP="00E62BF1">
      <w:pPr>
        <w:pStyle w:val="Heading3"/>
      </w:pPr>
      <w:bookmarkStart w:id="234" w:name="_Toc376606858"/>
      <w:bookmarkStart w:id="235" w:name="_Toc376607295"/>
      <w:bookmarkStart w:id="236" w:name="_Toc474949098"/>
      <w:r w:rsidRPr="00E665CF">
        <w:t>C</w:t>
      </w:r>
      <w:r w:rsidR="00FC4DD2" w:rsidRPr="00E665CF">
        <w:t>omposition of Committee</w:t>
      </w:r>
      <w:bookmarkEnd w:id="234"/>
      <w:bookmarkEnd w:id="235"/>
      <w:bookmarkEnd w:id="236"/>
    </w:p>
    <w:p w14:paraId="1DADD12F" w14:textId="19A0F14C" w:rsidR="005B4051" w:rsidRPr="00E665CF" w:rsidRDefault="005B4051" w:rsidP="002E0680">
      <w:pPr>
        <w:pStyle w:val="Heading5"/>
      </w:pPr>
      <w:r w:rsidRPr="00E665CF">
        <w:t>Th</w:t>
      </w:r>
      <w:r w:rsidR="005C1B14" w:rsidRPr="00E665CF">
        <w:t xml:space="preserve">e Committee shall consist of </w:t>
      </w:r>
      <w:r w:rsidR="005430B9">
        <w:t>12</w:t>
      </w:r>
      <w:r w:rsidRPr="00E665CF">
        <w:t xml:space="preserve"> </w:t>
      </w:r>
      <w:r w:rsidR="00B22943" w:rsidRPr="00E665CF">
        <w:t>committee members</w:t>
      </w:r>
      <w:r w:rsidR="00283C81" w:rsidRPr="00E665CF">
        <w:t>.</w:t>
      </w:r>
    </w:p>
    <w:p w14:paraId="6B1390B9" w14:textId="6045767A" w:rsidR="00FC4DD2" w:rsidRDefault="00FC4DD2" w:rsidP="002E0680">
      <w:pPr>
        <w:pStyle w:val="Heading5"/>
      </w:pPr>
      <w:r w:rsidRPr="00E665CF">
        <w:t xml:space="preserve">The </w:t>
      </w:r>
      <w:r w:rsidR="00E665CF">
        <w:t>members of the C</w:t>
      </w:r>
      <w:r w:rsidRPr="00E665CF">
        <w:t xml:space="preserve">ommittee </w:t>
      </w:r>
      <w:r w:rsidR="00E665CF">
        <w:t>are</w:t>
      </w:r>
      <w:r>
        <w:t>—</w:t>
      </w:r>
    </w:p>
    <w:p w14:paraId="68A3F1BB" w14:textId="77777777" w:rsidR="00FC4DD2" w:rsidRDefault="00FC4DD2" w:rsidP="002E0680">
      <w:pPr>
        <w:pStyle w:val="Heading6"/>
      </w:pPr>
      <w:r>
        <w:t>a President; and</w:t>
      </w:r>
    </w:p>
    <w:p w14:paraId="747D7BC1" w14:textId="073C8C54" w:rsidR="00FC4DD2" w:rsidRDefault="00FC4DD2" w:rsidP="002E0680">
      <w:pPr>
        <w:pStyle w:val="Heading6"/>
      </w:pPr>
      <w:r>
        <w:t>a Vice</w:t>
      </w:r>
      <w:r w:rsidR="00A02185">
        <w:t xml:space="preserve"> </w:t>
      </w:r>
      <w:r>
        <w:t>President; and</w:t>
      </w:r>
    </w:p>
    <w:p w14:paraId="0D019FBD" w14:textId="3120FFB3" w:rsidR="00FC4DD2" w:rsidRDefault="00FC4DD2" w:rsidP="002E0680">
      <w:pPr>
        <w:pStyle w:val="Heading6"/>
      </w:pPr>
      <w:r>
        <w:t xml:space="preserve">a </w:t>
      </w:r>
      <w:r w:rsidR="00A02185">
        <w:t>Treasurer</w:t>
      </w:r>
      <w:r>
        <w:t>; and</w:t>
      </w:r>
    </w:p>
    <w:p w14:paraId="1259DC9F" w14:textId="59FE39D6" w:rsidR="00FC4DD2" w:rsidRDefault="00FC4DD2" w:rsidP="002E0680">
      <w:pPr>
        <w:pStyle w:val="Heading6"/>
      </w:pPr>
      <w:r>
        <w:t xml:space="preserve">a </w:t>
      </w:r>
      <w:r w:rsidR="00A02185">
        <w:t>Secretary</w:t>
      </w:r>
      <w:r>
        <w:t>; and</w:t>
      </w:r>
    </w:p>
    <w:p w14:paraId="57F46871" w14:textId="126E9CC7" w:rsidR="005430B9" w:rsidRDefault="005430B9" w:rsidP="005430B9">
      <w:pPr>
        <w:pStyle w:val="Heading6"/>
      </w:pPr>
      <w:r>
        <w:t>an Industry Officer; and</w:t>
      </w:r>
    </w:p>
    <w:p w14:paraId="5657A232" w14:textId="4BBF1368" w:rsidR="005430B9" w:rsidRDefault="005430B9" w:rsidP="005430B9">
      <w:pPr>
        <w:pStyle w:val="Heading6"/>
      </w:pPr>
      <w:r>
        <w:t>a Marketing Officer; and</w:t>
      </w:r>
    </w:p>
    <w:p w14:paraId="7AF64E9F" w14:textId="1A6D6014" w:rsidR="005430B9" w:rsidRDefault="005430B9" w:rsidP="005430B9">
      <w:pPr>
        <w:pStyle w:val="Heading6"/>
      </w:pPr>
      <w:r>
        <w:t>3 Activities Officer</w:t>
      </w:r>
      <w:r w:rsidR="0064078D">
        <w:t>s</w:t>
      </w:r>
      <w:r>
        <w:t>; and</w:t>
      </w:r>
    </w:p>
    <w:p w14:paraId="1C7173C4" w14:textId="20C5895E" w:rsidR="00FC4DD2" w:rsidRDefault="005430B9" w:rsidP="002E0680">
      <w:pPr>
        <w:pStyle w:val="Heading6"/>
      </w:pPr>
      <w:r>
        <w:t xml:space="preserve">3 </w:t>
      </w:r>
      <w:r w:rsidR="005B4051">
        <w:t xml:space="preserve">General </w:t>
      </w:r>
      <w:r>
        <w:t>Representative</w:t>
      </w:r>
      <w:r w:rsidR="0011205C">
        <w:t>s</w:t>
      </w:r>
      <w:r>
        <w:t xml:space="preserve"> </w:t>
      </w:r>
      <w:r w:rsidR="00FC4DD2">
        <w:t>elected under rule 5</w:t>
      </w:r>
      <w:r w:rsidR="00E54238">
        <w:t>3</w:t>
      </w:r>
      <w:r w:rsidR="00FC4DD2">
        <w:t>.</w:t>
      </w:r>
    </w:p>
    <w:p w14:paraId="4772DBED" w14:textId="77777777" w:rsidR="00FC4DD2" w:rsidRDefault="00E62BF1" w:rsidP="00E62BF1">
      <w:pPr>
        <w:pStyle w:val="Heading3"/>
      </w:pPr>
      <w:bookmarkStart w:id="237" w:name="_Toc376606859"/>
      <w:bookmarkStart w:id="238" w:name="_Toc376607296"/>
      <w:bookmarkStart w:id="239" w:name="_Toc474949099"/>
      <w:r>
        <w:t>G</w:t>
      </w:r>
      <w:r w:rsidR="00FC4DD2">
        <w:t>eneral Duties</w:t>
      </w:r>
      <w:bookmarkEnd w:id="237"/>
      <w:bookmarkEnd w:id="238"/>
      <w:bookmarkEnd w:id="239"/>
    </w:p>
    <w:p w14:paraId="1C6BF601" w14:textId="00E2445E" w:rsidR="00FC4DD2" w:rsidRDefault="00E62BF1" w:rsidP="002E0680">
      <w:pPr>
        <w:pStyle w:val="Heading5"/>
      </w:pPr>
      <w:bookmarkStart w:id="240" w:name="_Toc376607297"/>
      <w:r>
        <w:t>A</w:t>
      </w:r>
      <w:r w:rsidR="00FC4DD2">
        <w:t xml:space="preserve">s soon as practicable </w:t>
      </w:r>
      <w:r w:rsidR="009456EE">
        <w:t>after being elected or co-opted</w:t>
      </w:r>
      <w:r w:rsidR="00FC4DD2">
        <w:t xml:space="preserve"> to the Committee, each committee member must become famil</w:t>
      </w:r>
      <w:r w:rsidR="005B4051">
        <w:t xml:space="preserve">iar with </w:t>
      </w:r>
      <w:r w:rsidR="00F45BA7">
        <w:t>this constitution</w:t>
      </w:r>
      <w:r w:rsidR="0028213A">
        <w:t xml:space="preserve"> and the C&amp;S C</w:t>
      </w:r>
      <w:r w:rsidR="005B4051">
        <w:t>onstitution and Regulations</w:t>
      </w:r>
      <w:r w:rsidR="00FC4DD2">
        <w:t>.</w:t>
      </w:r>
      <w:bookmarkEnd w:id="240"/>
    </w:p>
    <w:p w14:paraId="13EACAA5" w14:textId="2EAFBA32" w:rsidR="005B4051" w:rsidRPr="005B4051" w:rsidRDefault="005B4051" w:rsidP="002E0680">
      <w:pPr>
        <w:pStyle w:val="Heading5"/>
      </w:pPr>
      <w:r>
        <w:t xml:space="preserve">As soon as practicable after being elected or </w:t>
      </w:r>
      <w:r w:rsidR="009456EE">
        <w:t>co-opted to the</w:t>
      </w:r>
      <w:r w:rsidR="00926293">
        <w:t xml:space="preserve"> Committee, the </w:t>
      </w:r>
      <w:r w:rsidR="009456EE">
        <w:t>President, Vice Pre</w:t>
      </w:r>
      <w:r w:rsidR="00926293">
        <w:t>sident, Secretary and Treasurer</w:t>
      </w:r>
      <w:r w:rsidR="009456EE">
        <w:t xml:space="preserve"> must </w:t>
      </w:r>
      <w:r w:rsidR="0028213A">
        <w:t>complete</w:t>
      </w:r>
      <w:r w:rsidR="009456EE">
        <w:t xml:space="preserve"> t</w:t>
      </w:r>
      <w:r w:rsidR="00E54238">
        <w:t>raining as prescribed by</w:t>
      </w:r>
      <w:r w:rsidR="009456EE">
        <w:t xml:space="preserve"> </w:t>
      </w:r>
      <w:r w:rsidR="00E54238">
        <w:t>the C&amp;S Executive</w:t>
      </w:r>
      <w:r w:rsidR="009456EE">
        <w:t xml:space="preserve"> and update </w:t>
      </w:r>
      <w:r w:rsidR="00E54238">
        <w:t>their contact</w:t>
      </w:r>
      <w:r w:rsidR="009456EE">
        <w:t xml:space="preserve"> details </w:t>
      </w:r>
      <w:r w:rsidR="00E54238">
        <w:t xml:space="preserve">with Clubs &amp; Societies </w:t>
      </w:r>
      <w:r w:rsidR="009456EE">
        <w:t>via the appropriate form.</w:t>
      </w:r>
    </w:p>
    <w:p w14:paraId="74C95535" w14:textId="52601BB0" w:rsidR="00FC4DD2" w:rsidRDefault="00FC4DD2" w:rsidP="002E0680">
      <w:pPr>
        <w:pStyle w:val="Heading5"/>
      </w:pPr>
      <w:bookmarkStart w:id="241" w:name="_Toc376607298"/>
      <w:r>
        <w:t xml:space="preserve">The Committee is collectively responsible for ensuring that the </w:t>
      </w:r>
      <w:r w:rsidR="00EE530B">
        <w:t>Club</w:t>
      </w:r>
      <w:r w:rsidR="005B4051">
        <w:t xml:space="preserve"> complies with the C&amp;S </w:t>
      </w:r>
      <w:r w:rsidR="00E54238">
        <w:t>C</w:t>
      </w:r>
      <w:r w:rsidR="005B4051">
        <w:t xml:space="preserve">onstitution </w:t>
      </w:r>
      <w:r w:rsidR="00E54238">
        <w:t xml:space="preserve">and Regulations </w:t>
      </w:r>
      <w:r>
        <w:t>and that individual members of the Committee comply with th</w:t>
      </w:r>
      <w:r w:rsidR="00F45BA7">
        <w:t>is constitution</w:t>
      </w:r>
      <w:r>
        <w:t>.</w:t>
      </w:r>
      <w:bookmarkEnd w:id="241"/>
    </w:p>
    <w:p w14:paraId="6AD6D214" w14:textId="77777777" w:rsidR="00FC4DD2" w:rsidRPr="0001378F" w:rsidRDefault="00FC4DD2" w:rsidP="002E0680">
      <w:pPr>
        <w:pStyle w:val="Heading5"/>
      </w:pPr>
      <w:bookmarkStart w:id="242" w:name="_Toc376607299"/>
      <w:r w:rsidRPr="0001378F">
        <w:t>Committee members must exercise their powers and discharge their duties with reasonable care and diligence.</w:t>
      </w:r>
      <w:bookmarkEnd w:id="242"/>
    </w:p>
    <w:p w14:paraId="4E4644F9" w14:textId="77777777" w:rsidR="00FC4DD2" w:rsidRPr="0001378F" w:rsidRDefault="00FC4DD2" w:rsidP="002E0680">
      <w:pPr>
        <w:pStyle w:val="Heading5"/>
      </w:pPr>
      <w:bookmarkStart w:id="243" w:name="_Toc376607300"/>
      <w:r w:rsidRPr="0001378F">
        <w:t>Committee members must exercise their powers and discharge their duties—</w:t>
      </w:r>
      <w:bookmarkEnd w:id="243"/>
    </w:p>
    <w:p w14:paraId="78D0DA19" w14:textId="4B1B8195" w:rsidR="00FC4DD2" w:rsidRPr="0001378F" w:rsidRDefault="0001378F" w:rsidP="002E0680">
      <w:pPr>
        <w:pStyle w:val="Heading6"/>
      </w:pPr>
      <w:r>
        <w:t xml:space="preserve">honestly and </w:t>
      </w:r>
      <w:r w:rsidR="00FC4DD2" w:rsidRPr="0001378F">
        <w:t xml:space="preserve">in good faith in the best interests of the </w:t>
      </w:r>
      <w:r w:rsidR="00EE530B">
        <w:t>Club</w:t>
      </w:r>
      <w:r w:rsidR="00FC4DD2" w:rsidRPr="0001378F">
        <w:t>; and</w:t>
      </w:r>
    </w:p>
    <w:p w14:paraId="7F4BE285" w14:textId="77777777" w:rsidR="00FC4DD2" w:rsidRPr="0001378F" w:rsidRDefault="00FC4DD2" w:rsidP="002E0680">
      <w:pPr>
        <w:pStyle w:val="Heading6"/>
      </w:pPr>
      <w:r w:rsidRPr="0001378F">
        <w:t>for a proper purpose.</w:t>
      </w:r>
    </w:p>
    <w:p w14:paraId="1D3E08D2" w14:textId="77777777" w:rsidR="00FC4DD2" w:rsidRPr="0001378F" w:rsidRDefault="00FC4DD2" w:rsidP="002E0680">
      <w:pPr>
        <w:pStyle w:val="Heading5"/>
      </w:pPr>
      <w:bookmarkStart w:id="244" w:name="_Toc376607301"/>
      <w:r w:rsidRPr="0001378F">
        <w:lastRenderedPageBreak/>
        <w:t>Committee members and former committee members must not make improper use of—</w:t>
      </w:r>
      <w:bookmarkEnd w:id="244"/>
    </w:p>
    <w:p w14:paraId="6FE5278B" w14:textId="77777777" w:rsidR="00FC4DD2" w:rsidRPr="0001378F" w:rsidRDefault="00FC4DD2" w:rsidP="002E0680">
      <w:pPr>
        <w:pStyle w:val="Heading6"/>
      </w:pPr>
      <w:r w:rsidRPr="0001378F">
        <w:t>their position; or</w:t>
      </w:r>
    </w:p>
    <w:p w14:paraId="452AF5BC" w14:textId="77777777" w:rsidR="00FC4DD2" w:rsidRPr="0001378F" w:rsidRDefault="00FC4DD2" w:rsidP="002E0680">
      <w:pPr>
        <w:pStyle w:val="Heading6"/>
      </w:pPr>
      <w:r w:rsidRPr="0001378F">
        <w:t>information acquired by virtue of holding their position—</w:t>
      </w:r>
    </w:p>
    <w:p w14:paraId="1C21F90D" w14:textId="38A1798E" w:rsidR="00FC4DD2" w:rsidRDefault="00935505" w:rsidP="00BB011A">
      <w:pPr>
        <w:pStyle w:val="SubRuleText"/>
      </w:pPr>
      <w:bookmarkStart w:id="245" w:name="_Toc376607302"/>
      <w:r w:rsidRPr="0001378F">
        <w:t>s</w:t>
      </w:r>
      <w:r w:rsidR="00FC4DD2" w:rsidRPr="0001378F">
        <w:t xml:space="preserve">o as to gain an advantage for themselves or any other person or to cause detriment to the </w:t>
      </w:r>
      <w:r w:rsidR="00EE530B">
        <w:t>Club</w:t>
      </w:r>
      <w:r w:rsidR="00FC4DD2" w:rsidRPr="0001378F">
        <w:t>.</w:t>
      </w:r>
      <w:bookmarkEnd w:id="245"/>
    </w:p>
    <w:p w14:paraId="12383AEA" w14:textId="472EEF0B" w:rsidR="00FC4DD2" w:rsidRDefault="00FC4DD2" w:rsidP="002E0680">
      <w:pPr>
        <w:pStyle w:val="Heading5"/>
      </w:pPr>
      <w:bookmarkStart w:id="246" w:name="_Toc376607303"/>
      <w:r>
        <w:t>In addition to any duties imposed by th</w:t>
      </w:r>
      <w:r w:rsidR="00F45BA7">
        <w:t xml:space="preserve">is </w:t>
      </w:r>
      <w:r w:rsidR="00827C77">
        <w:t>constitution</w:t>
      </w:r>
      <w:r>
        <w:t>, a committee member must perform any other duties imposed from time to time by resolution at a general meeting.</w:t>
      </w:r>
      <w:bookmarkEnd w:id="246"/>
    </w:p>
    <w:p w14:paraId="73CFFCE4" w14:textId="65E29E35" w:rsidR="00A02185" w:rsidRDefault="00A02185" w:rsidP="00935505">
      <w:pPr>
        <w:pStyle w:val="Heading3"/>
      </w:pPr>
      <w:bookmarkStart w:id="247" w:name="_Toc474949100"/>
      <w:bookmarkStart w:id="248" w:name="_Toc376606860"/>
      <w:bookmarkStart w:id="249" w:name="_Toc376607304"/>
      <w:r>
        <w:t xml:space="preserve">Duties of </w:t>
      </w:r>
      <w:r w:rsidR="00926293">
        <w:t>committee members</w:t>
      </w:r>
      <w:bookmarkEnd w:id="247"/>
    </w:p>
    <w:bookmarkEnd w:id="248"/>
    <w:bookmarkEnd w:id="249"/>
    <w:p w14:paraId="1238D12B" w14:textId="09891954" w:rsidR="00FC4DD2" w:rsidRDefault="00A02185" w:rsidP="002E0680">
      <w:pPr>
        <w:pStyle w:val="Heading5"/>
      </w:pPr>
      <w:r>
        <w:t>President</w:t>
      </w:r>
    </w:p>
    <w:p w14:paraId="6AF252D0" w14:textId="6D6DA85F" w:rsidR="00E37DBC" w:rsidRDefault="00E37DBC" w:rsidP="002E0680">
      <w:pPr>
        <w:pStyle w:val="Heading6"/>
      </w:pPr>
      <w:bookmarkStart w:id="250" w:name="_Toc376606861"/>
      <w:bookmarkStart w:id="251" w:name="_Toc376607307"/>
      <w:r>
        <w:t>The duties of the President shall be to</w:t>
      </w:r>
      <w:r w:rsidR="005F07CC">
        <w:t>—</w:t>
      </w:r>
    </w:p>
    <w:p w14:paraId="1EA6BBD3" w14:textId="4EEF4D0A" w:rsidR="00E37DBC" w:rsidRPr="00D6477C" w:rsidRDefault="00E37DBC" w:rsidP="002E0680">
      <w:pPr>
        <w:pStyle w:val="Heading7"/>
      </w:pPr>
      <w:r>
        <w:t xml:space="preserve">preside as chair over </w:t>
      </w:r>
      <w:r w:rsidR="000A7515">
        <w:t>committee</w:t>
      </w:r>
      <w:r w:rsidRPr="00D6477C">
        <w:t xml:space="preserve"> </w:t>
      </w:r>
      <w:r>
        <w:t>m</w:t>
      </w:r>
      <w:r w:rsidRPr="00D6477C">
        <w:t xml:space="preserve">eetings and </w:t>
      </w:r>
      <w:r w:rsidR="00DF6652">
        <w:t>g</w:t>
      </w:r>
      <w:r w:rsidRPr="00D6477C">
        <w:t xml:space="preserve">eneral </w:t>
      </w:r>
      <w:r w:rsidR="00DF6652">
        <w:t>m</w:t>
      </w:r>
      <w:r w:rsidRPr="00D6477C">
        <w:t>eetings;</w:t>
      </w:r>
    </w:p>
    <w:p w14:paraId="7D805DBF" w14:textId="15D33EB6" w:rsidR="00E37DBC" w:rsidRDefault="00E37DBC" w:rsidP="002E0680">
      <w:pPr>
        <w:pStyle w:val="Heading7"/>
      </w:pPr>
      <w:r>
        <w:t xml:space="preserve">attend </w:t>
      </w:r>
      <w:r w:rsidRPr="00D6477C">
        <w:t>meetings</w:t>
      </w:r>
      <w:r>
        <w:t xml:space="preserve"> of the </w:t>
      </w:r>
      <w:r w:rsidR="00EE530B">
        <w:t>Club</w:t>
      </w:r>
      <w:r>
        <w:t xml:space="preserve">s &amp; Societies Council, vote in the interests of the </w:t>
      </w:r>
      <w:r w:rsidR="00EE530B">
        <w:t>Club</w:t>
      </w:r>
      <w:r w:rsidRPr="00D6477C">
        <w:t xml:space="preserve">, and report outcomes to the </w:t>
      </w:r>
      <w:r w:rsidR="00DF6652">
        <w:t>C</w:t>
      </w:r>
      <w:r>
        <w:t>ommittee;</w:t>
      </w:r>
    </w:p>
    <w:p w14:paraId="5C005339" w14:textId="16265860" w:rsidR="001E0EC8" w:rsidRDefault="00E37DBC" w:rsidP="002E0680">
      <w:pPr>
        <w:pStyle w:val="Heading7"/>
      </w:pPr>
      <w:r>
        <w:t>co-</w:t>
      </w:r>
      <w:r w:rsidR="00DF6652">
        <w:t>ordinate the activities of the C</w:t>
      </w:r>
      <w:r>
        <w:t>ommittee</w:t>
      </w:r>
      <w:r w:rsidR="00DF6652">
        <w:t>;</w:t>
      </w:r>
    </w:p>
    <w:p w14:paraId="40996F42" w14:textId="44BD18F2" w:rsidR="00E37DBC" w:rsidRDefault="00DF6652" w:rsidP="002E0680">
      <w:pPr>
        <w:pStyle w:val="Heading7"/>
      </w:pPr>
      <w:r>
        <w:t>approve and sign off on all off-</w:t>
      </w:r>
      <w:r w:rsidR="001E0EC8">
        <w:t>campus event documentation</w:t>
      </w:r>
      <w:r w:rsidR="00D77006">
        <w:t xml:space="preserve"> requirements</w:t>
      </w:r>
      <w:r w:rsidR="001E0EC8">
        <w:t xml:space="preserve">, as </w:t>
      </w:r>
      <w:r w:rsidR="00D77006">
        <w:t>determined</w:t>
      </w:r>
      <w:r w:rsidR="001E0EC8">
        <w:t xml:space="preserve"> by the C&amp;S Executive</w:t>
      </w:r>
      <w:r w:rsidR="00E37DBC">
        <w:t>;</w:t>
      </w:r>
    </w:p>
    <w:p w14:paraId="594E0F04" w14:textId="45B48031" w:rsidR="00E37DBC" w:rsidRPr="00D6477C" w:rsidRDefault="00E37DBC" w:rsidP="002E0680">
      <w:pPr>
        <w:pStyle w:val="Heading7"/>
      </w:pPr>
      <w:r>
        <w:t xml:space="preserve">represent the </w:t>
      </w:r>
      <w:r w:rsidR="00EE530B">
        <w:t>Club</w:t>
      </w:r>
      <w:r w:rsidRPr="00D6477C">
        <w:t>, and act as its spokesperson, to</w:t>
      </w:r>
      <w:r>
        <w:t xml:space="preserve"> the </w:t>
      </w:r>
      <w:r w:rsidR="00EE530B">
        <w:t>Club</w:t>
      </w:r>
      <w:r>
        <w:t xml:space="preserve">s &amp; Societies Council, MSA, </w:t>
      </w:r>
      <w:r w:rsidRPr="00D6477C">
        <w:t>the University and other bodies, as appropriate;</w:t>
      </w:r>
    </w:p>
    <w:p w14:paraId="22A2F6B4" w14:textId="368F32E4" w:rsidR="00E37DBC" w:rsidRPr="00D6477C" w:rsidRDefault="00E37DBC" w:rsidP="002E0680">
      <w:pPr>
        <w:pStyle w:val="Heading7"/>
      </w:pPr>
      <w:r w:rsidRPr="00D6477C">
        <w:t>subm</w:t>
      </w:r>
      <w:r>
        <w:t xml:space="preserve">it reports to </w:t>
      </w:r>
      <w:r w:rsidR="000A7515">
        <w:t>committee</w:t>
      </w:r>
      <w:r>
        <w:t xml:space="preserve"> meetings</w:t>
      </w:r>
      <w:r w:rsidRPr="00D6477C">
        <w:t>, as appropriate;</w:t>
      </w:r>
      <w:r>
        <w:t xml:space="preserve"> </w:t>
      </w:r>
      <w:r w:rsidR="005D75D0">
        <w:t>and</w:t>
      </w:r>
    </w:p>
    <w:p w14:paraId="60DF2098" w14:textId="5A014648" w:rsidR="00E37DBC" w:rsidRPr="00D6477C" w:rsidRDefault="005D75D0" w:rsidP="002F3594">
      <w:pPr>
        <w:pStyle w:val="Heading7"/>
        <w:numPr>
          <w:ilvl w:val="6"/>
          <w:numId w:val="9"/>
        </w:numPr>
      </w:pPr>
      <w:r>
        <w:t xml:space="preserve">submit an </w:t>
      </w:r>
      <w:r w:rsidRPr="00D6477C">
        <w:t>annual report to the AGM</w:t>
      </w:r>
      <w:r>
        <w:t xml:space="preserve"> and a general report as required under rule 32A(2)(a).</w:t>
      </w:r>
    </w:p>
    <w:p w14:paraId="3ADE1B83" w14:textId="1CAF8FF7" w:rsidR="007210C2" w:rsidRDefault="007210C2" w:rsidP="002E0680">
      <w:pPr>
        <w:pStyle w:val="Heading5"/>
      </w:pPr>
      <w:r>
        <w:t>Vice President</w:t>
      </w:r>
    </w:p>
    <w:p w14:paraId="57B8304A" w14:textId="79452A1E" w:rsidR="007210C2" w:rsidRDefault="007210C2" w:rsidP="002E0680">
      <w:pPr>
        <w:pStyle w:val="Heading6"/>
      </w:pPr>
      <w:r>
        <w:t>The duties of the Vice President shall be to</w:t>
      </w:r>
      <w:r w:rsidR="005F07CC">
        <w:t>—</w:t>
      </w:r>
      <w:r>
        <w:t xml:space="preserve"> </w:t>
      </w:r>
    </w:p>
    <w:p w14:paraId="48A30241" w14:textId="114FAF77" w:rsidR="007210C2" w:rsidRPr="00D6477C" w:rsidRDefault="007210C2" w:rsidP="002E0680">
      <w:pPr>
        <w:pStyle w:val="Heading7"/>
      </w:pPr>
      <w:r w:rsidRPr="00D6477C">
        <w:t xml:space="preserve">attend </w:t>
      </w:r>
      <w:r>
        <w:t>committee meetings</w:t>
      </w:r>
      <w:r w:rsidR="003B6A28">
        <w:t xml:space="preserve"> and general m</w:t>
      </w:r>
      <w:r w:rsidRPr="00D6477C">
        <w:t>eetings;</w:t>
      </w:r>
    </w:p>
    <w:p w14:paraId="309A4E3B" w14:textId="3D08827D" w:rsidR="007210C2" w:rsidRPr="00D6477C" w:rsidRDefault="007210C2" w:rsidP="002E0680">
      <w:pPr>
        <w:pStyle w:val="Heading7"/>
      </w:pPr>
      <w:r>
        <w:t>preside as chair over</w:t>
      </w:r>
      <w:r w:rsidRPr="00D6477C">
        <w:t xml:space="preserve"> </w:t>
      </w:r>
      <w:r>
        <w:t>committee meetings</w:t>
      </w:r>
      <w:r w:rsidR="003B6A28">
        <w:t xml:space="preserve"> and general m</w:t>
      </w:r>
      <w:r w:rsidRPr="00D6477C">
        <w:t>eetings, in the absence of the President;</w:t>
      </w:r>
    </w:p>
    <w:p w14:paraId="2AB80660" w14:textId="3F85358C" w:rsidR="007210C2" w:rsidRDefault="00DF6652" w:rsidP="002E0680">
      <w:pPr>
        <w:pStyle w:val="Heading7"/>
      </w:pPr>
      <w:r>
        <w:t>assist the President in their</w:t>
      </w:r>
      <w:r w:rsidR="007210C2" w:rsidRPr="00D6477C">
        <w:t xml:space="preserve"> duties;</w:t>
      </w:r>
    </w:p>
    <w:p w14:paraId="1EB87BA3" w14:textId="4AE10F45" w:rsidR="00192922" w:rsidRDefault="00192922" w:rsidP="00192922">
      <w:pPr>
        <w:pStyle w:val="Heading7"/>
      </w:pPr>
      <w:r>
        <w:t>hold the diversity portfolio, that is to act as the voice of equal opportunity and diversity on all decisions and at all club events;</w:t>
      </w:r>
    </w:p>
    <w:p w14:paraId="266BD038" w14:textId="4A40E805" w:rsidR="00192922" w:rsidRDefault="00192922" w:rsidP="00192922">
      <w:pPr>
        <w:pStyle w:val="Heading7"/>
      </w:pPr>
      <w:r>
        <w:t>liaise, collaborate, and maintain contact with staff of the Engineering and IT faculties;</w:t>
      </w:r>
    </w:p>
    <w:p w14:paraId="111FAA12" w14:textId="74DC99E1" w:rsidR="00192922" w:rsidRDefault="00192922" w:rsidP="00192922">
      <w:pPr>
        <w:pStyle w:val="Heading7"/>
      </w:pPr>
      <w:r>
        <w:t>liaise, collaborate, and maintain contact with similar student groups, and the greater IT industry to promote diversity to members and the wider student body;</w:t>
      </w:r>
    </w:p>
    <w:p w14:paraId="70D95BA7" w14:textId="77777777" w:rsidR="007210C2" w:rsidRPr="00D6477C" w:rsidRDefault="007210C2" w:rsidP="002E0680">
      <w:pPr>
        <w:pStyle w:val="Heading7"/>
      </w:pPr>
      <w:r w:rsidRPr="00D6477C">
        <w:t>perform the duties of the President if that office is vacant; and</w:t>
      </w:r>
    </w:p>
    <w:p w14:paraId="5D9DFA25" w14:textId="3E060CAF" w:rsidR="007210C2" w:rsidRDefault="007210C2" w:rsidP="002E0680">
      <w:pPr>
        <w:pStyle w:val="Heading7"/>
      </w:pPr>
      <w:r w:rsidRPr="00D6477C">
        <w:t>perfor</w:t>
      </w:r>
      <w:r>
        <w:t>m ot</w:t>
      </w:r>
      <w:r w:rsidR="00DF6652">
        <w:t>her duties, as the C</w:t>
      </w:r>
      <w:r>
        <w:t>ommittee</w:t>
      </w:r>
      <w:r w:rsidRPr="00D6477C">
        <w:t xml:space="preserve"> may resolve.</w:t>
      </w:r>
    </w:p>
    <w:p w14:paraId="1FECA781" w14:textId="54E2C1B9" w:rsidR="00A02185" w:rsidRDefault="00A02185" w:rsidP="002E0680">
      <w:pPr>
        <w:pStyle w:val="Heading5"/>
      </w:pPr>
      <w:bookmarkStart w:id="252" w:name="_Toc376607312"/>
      <w:r>
        <w:t>Treasurer</w:t>
      </w:r>
    </w:p>
    <w:p w14:paraId="6B10FA61" w14:textId="77777777" w:rsidR="00A02185" w:rsidRDefault="00A02185" w:rsidP="002E0680">
      <w:pPr>
        <w:pStyle w:val="Heading6"/>
      </w:pPr>
      <w:r>
        <w:t>The duties of the Treasurer shall be to—</w:t>
      </w:r>
      <w:bookmarkEnd w:id="252"/>
    </w:p>
    <w:p w14:paraId="05624AF6" w14:textId="77777777" w:rsidR="00A02185" w:rsidRDefault="00A02185" w:rsidP="002E0680">
      <w:pPr>
        <w:pStyle w:val="Heading7"/>
      </w:pPr>
      <w:r>
        <w:t>attend committee meetings and general m</w:t>
      </w:r>
      <w:r w:rsidRPr="00D6477C">
        <w:t>eetings</w:t>
      </w:r>
      <w:r>
        <w:t xml:space="preserve">; </w:t>
      </w:r>
    </w:p>
    <w:p w14:paraId="26E26C40" w14:textId="707AB568" w:rsidR="00A02185" w:rsidRDefault="00A02185" w:rsidP="002E0680">
      <w:pPr>
        <w:pStyle w:val="Heading7"/>
      </w:pPr>
      <w:r>
        <w:t xml:space="preserve">keep the </w:t>
      </w:r>
      <w:r w:rsidR="00EE530B">
        <w:t>Club</w:t>
      </w:r>
      <w:r>
        <w:t>’s financial records in order;</w:t>
      </w:r>
    </w:p>
    <w:p w14:paraId="575FA585" w14:textId="25DCB106" w:rsidR="00A02185" w:rsidRDefault="00A02185" w:rsidP="002E0680">
      <w:pPr>
        <w:pStyle w:val="Heading7"/>
      </w:pPr>
      <w:r>
        <w:lastRenderedPageBreak/>
        <w:t xml:space="preserve">prepare a </w:t>
      </w:r>
      <w:r w:rsidR="00EE530B">
        <w:t>Club</w:t>
      </w:r>
      <w:r>
        <w:t xml:space="preserve"> budget, at least every 6 months;</w:t>
      </w:r>
    </w:p>
    <w:p w14:paraId="19D8790F" w14:textId="3824B792" w:rsidR="00505540" w:rsidRDefault="005D75D0" w:rsidP="002F3594">
      <w:pPr>
        <w:pStyle w:val="Heading7"/>
        <w:numPr>
          <w:ilvl w:val="6"/>
          <w:numId w:val="9"/>
        </w:numPr>
      </w:pPr>
      <w:r>
        <w:t xml:space="preserve">submit an </w:t>
      </w:r>
      <w:r w:rsidRPr="00D6477C">
        <w:t>annual report to the AGM</w:t>
      </w:r>
      <w:r>
        <w:t xml:space="preserve"> and a general report as required under rule 32A(2)(a)</w:t>
      </w:r>
      <w:r w:rsidR="00505540">
        <w:t>;</w:t>
      </w:r>
    </w:p>
    <w:p w14:paraId="281EA7FA" w14:textId="2957DC98" w:rsidR="00A02185" w:rsidRDefault="00A02185" w:rsidP="002E0680">
      <w:pPr>
        <w:pStyle w:val="Heading7"/>
      </w:pPr>
      <w:r>
        <w:t xml:space="preserve">receive all </w:t>
      </w:r>
      <w:r w:rsidR="00AF38FE">
        <w:t>monies</w:t>
      </w:r>
      <w:r>
        <w:t xml:space="preserve"> paid to or received by the </w:t>
      </w:r>
      <w:r w:rsidR="00EE530B">
        <w:t>Club</w:t>
      </w:r>
      <w:r>
        <w:t xml:space="preserve"> and ensure receipts are issued for those </w:t>
      </w:r>
      <w:r w:rsidR="00AF38FE">
        <w:t>monies</w:t>
      </w:r>
      <w:r>
        <w:t xml:space="preserve"> in the name of the </w:t>
      </w:r>
      <w:r w:rsidR="00EE530B">
        <w:t>Club</w:t>
      </w:r>
      <w:r>
        <w:t xml:space="preserve">; </w:t>
      </w:r>
    </w:p>
    <w:p w14:paraId="3B1EF092" w14:textId="0E3055B7" w:rsidR="00A02185" w:rsidRDefault="00A02185" w:rsidP="002E0680">
      <w:pPr>
        <w:pStyle w:val="Heading7"/>
      </w:pPr>
      <w:r>
        <w:t xml:space="preserve">ensure that all </w:t>
      </w:r>
      <w:r w:rsidR="00AF38FE">
        <w:t>monies</w:t>
      </w:r>
      <w:r>
        <w:t xml:space="preserve"> received are paid into the account of the </w:t>
      </w:r>
      <w:r w:rsidR="00EE530B">
        <w:t>Club</w:t>
      </w:r>
      <w:r>
        <w:t xml:space="preserve"> within 2 working days after receipt</w:t>
      </w:r>
      <w:r w:rsidR="00CE4907">
        <w:t>, unless otherwise approved by the C&amp;S Executive</w:t>
      </w:r>
      <w:r>
        <w:t xml:space="preserve">; </w:t>
      </w:r>
    </w:p>
    <w:p w14:paraId="2CFFE735" w14:textId="7301002A" w:rsidR="00A02185" w:rsidRDefault="00A02185" w:rsidP="002E0680">
      <w:pPr>
        <w:pStyle w:val="Heading7"/>
      </w:pPr>
      <w:r>
        <w:t>make any payments authorised by the Committee or by a general me</w:t>
      </w:r>
      <w:r w:rsidR="0068020C">
        <w:t xml:space="preserve">eting of the </w:t>
      </w:r>
      <w:r w:rsidR="00EE530B">
        <w:t>Club</w:t>
      </w:r>
      <w:r w:rsidR="0068020C">
        <w:t xml:space="preserve"> from the </w:t>
      </w:r>
      <w:r w:rsidR="00EE530B">
        <w:t>Club</w:t>
      </w:r>
      <w:r w:rsidR="0068020C">
        <w:t>’</w:t>
      </w:r>
      <w:r>
        <w:t xml:space="preserve">s funds; </w:t>
      </w:r>
    </w:p>
    <w:p w14:paraId="7055B1BF" w14:textId="77777777" w:rsidR="00A02185" w:rsidRDefault="00A02185" w:rsidP="002E0680">
      <w:pPr>
        <w:pStyle w:val="Heading7"/>
      </w:pPr>
      <w:r>
        <w:t>ensure cheques are signed by at least 2 of the President, Vice President, Secretary or Treasurer; and</w:t>
      </w:r>
    </w:p>
    <w:p w14:paraId="2290CFE5" w14:textId="54541EE9" w:rsidR="00A02185" w:rsidRPr="00BE631B" w:rsidRDefault="00A02185" w:rsidP="002E0680">
      <w:pPr>
        <w:pStyle w:val="Heading7"/>
      </w:pPr>
      <w:r>
        <w:t xml:space="preserve">liaise with </w:t>
      </w:r>
      <w:r w:rsidR="00EE530B">
        <w:t>Club</w:t>
      </w:r>
      <w:r>
        <w:t>s &amp; Societies Council on any financial requirements.</w:t>
      </w:r>
    </w:p>
    <w:p w14:paraId="28844010" w14:textId="77777777" w:rsidR="00A02185" w:rsidRDefault="00A02185" w:rsidP="002E0680">
      <w:pPr>
        <w:pStyle w:val="Heading6"/>
      </w:pPr>
      <w:bookmarkStart w:id="253" w:name="_Toc376607313"/>
      <w:r>
        <w:t>The Treasurer must—</w:t>
      </w:r>
      <w:bookmarkEnd w:id="253"/>
    </w:p>
    <w:p w14:paraId="749A5E4E" w14:textId="09216753" w:rsidR="00A02185" w:rsidRDefault="00A02185" w:rsidP="002E0680">
      <w:pPr>
        <w:pStyle w:val="Heading7"/>
      </w:pPr>
      <w:r>
        <w:t xml:space="preserve">ensure that the financial records of the </w:t>
      </w:r>
      <w:r w:rsidR="00EE530B">
        <w:t>Club</w:t>
      </w:r>
      <w:r>
        <w:t xml:space="preserve"> are kept in accordance with </w:t>
      </w:r>
      <w:r w:rsidR="00DF6652">
        <w:t xml:space="preserve">the </w:t>
      </w:r>
      <w:r>
        <w:t>C&amp;S Finance Regulations; and</w:t>
      </w:r>
    </w:p>
    <w:p w14:paraId="6120D4E3" w14:textId="12EF0DC2" w:rsidR="00A02185" w:rsidRDefault="00A02185" w:rsidP="002E0680">
      <w:pPr>
        <w:pStyle w:val="Heading7"/>
      </w:pPr>
      <w:r>
        <w:t xml:space="preserve">prepare the </w:t>
      </w:r>
      <w:r w:rsidR="00EE530B">
        <w:t>Club</w:t>
      </w:r>
      <w:r>
        <w:t xml:space="preserve">’s </w:t>
      </w:r>
      <w:r w:rsidR="006B4716">
        <w:t>financial books for audit, semi-</w:t>
      </w:r>
      <w:r>
        <w:t xml:space="preserve">annually; </w:t>
      </w:r>
    </w:p>
    <w:p w14:paraId="38E01F53" w14:textId="59B310D9" w:rsidR="00A02185" w:rsidRPr="00A02185" w:rsidRDefault="00A02185" w:rsidP="002E0680">
      <w:pPr>
        <w:pStyle w:val="Heading6"/>
      </w:pPr>
      <w:bookmarkStart w:id="254" w:name="_Toc376607314"/>
      <w:r>
        <w:t xml:space="preserve">The Treasurer must ensure that at least one other committee member has access to the accounts and financial records of the </w:t>
      </w:r>
      <w:r w:rsidR="00EE530B">
        <w:t>Club</w:t>
      </w:r>
      <w:r>
        <w:t>.</w:t>
      </w:r>
      <w:bookmarkEnd w:id="254"/>
    </w:p>
    <w:p w14:paraId="296BE751" w14:textId="6D64D132" w:rsidR="00FC4DD2" w:rsidRDefault="00FC4DD2" w:rsidP="002E0680">
      <w:pPr>
        <w:pStyle w:val="Heading5"/>
      </w:pPr>
      <w:r>
        <w:t>Secretary</w:t>
      </w:r>
      <w:bookmarkEnd w:id="250"/>
      <w:bookmarkEnd w:id="251"/>
    </w:p>
    <w:p w14:paraId="29706583" w14:textId="6763BB6C" w:rsidR="00D61126" w:rsidRDefault="00D61126" w:rsidP="00D61126">
      <w:pPr>
        <w:pStyle w:val="Heading6"/>
        <w:numPr>
          <w:ilvl w:val="5"/>
          <w:numId w:val="9"/>
        </w:numPr>
      </w:pPr>
      <w:r>
        <w:t xml:space="preserve">The Secretary must give </w:t>
      </w:r>
      <w:r w:rsidR="003916F1">
        <w:t>to</w:t>
      </w:r>
      <w:r>
        <w:t xml:space="preserve"> the C&amp;S Executive notice of </w:t>
      </w:r>
      <w:r w:rsidR="003916F1">
        <w:t xml:space="preserve">their </w:t>
      </w:r>
      <w:r>
        <w:t>appointment within 14 days after the appointment.</w:t>
      </w:r>
    </w:p>
    <w:p w14:paraId="0AD92129" w14:textId="5545FE9A" w:rsidR="007210C2" w:rsidRDefault="007210C2" w:rsidP="002E0680">
      <w:pPr>
        <w:pStyle w:val="Heading6"/>
      </w:pPr>
      <w:r>
        <w:t>The duties of the Secretary shall be to</w:t>
      </w:r>
      <w:r w:rsidR="005F07CC">
        <w:t>—</w:t>
      </w:r>
    </w:p>
    <w:p w14:paraId="5477F88E" w14:textId="5A149104" w:rsidR="007210C2" w:rsidRPr="00D6477C" w:rsidRDefault="007210C2" w:rsidP="002E0680">
      <w:pPr>
        <w:pStyle w:val="Heading7"/>
      </w:pPr>
      <w:r>
        <w:t>attend committee meetings</w:t>
      </w:r>
      <w:r w:rsidR="003B6A28">
        <w:t xml:space="preserve"> and general m</w:t>
      </w:r>
      <w:r w:rsidRPr="00D6477C">
        <w:t>eetings;</w:t>
      </w:r>
    </w:p>
    <w:p w14:paraId="1987426B" w14:textId="64378491" w:rsidR="007210C2" w:rsidRPr="003B6A28" w:rsidRDefault="007210C2" w:rsidP="002E0680">
      <w:pPr>
        <w:pStyle w:val="Heading7"/>
      </w:pPr>
      <w:r w:rsidRPr="00D6477C">
        <w:t xml:space="preserve">prepare agendas and minutes, and serve notice as prescribed, </w:t>
      </w:r>
      <w:r w:rsidRPr="003B6A28">
        <w:t xml:space="preserve">for </w:t>
      </w:r>
      <w:r w:rsidR="003B6A28">
        <w:t>general m</w:t>
      </w:r>
      <w:r w:rsidR="003B6A28" w:rsidRPr="00D6477C">
        <w:t>eetings</w:t>
      </w:r>
      <w:r w:rsidRPr="003B6A28">
        <w:t xml:space="preserve"> and committee meetings;</w:t>
      </w:r>
    </w:p>
    <w:p w14:paraId="750BCCBF" w14:textId="5CB79CE8" w:rsidR="007210C2" w:rsidRPr="00D6477C" w:rsidRDefault="007210C2" w:rsidP="002E0680">
      <w:pPr>
        <w:pStyle w:val="Heading7"/>
      </w:pPr>
      <w:r w:rsidRPr="00D6477C">
        <w:t>act as Returni</w:t>
      </w:r>
      <w:r>
        <w:t xml:space="preserve">ng Officer for </w:t>
      </w:r>
      <w:r w:rsidR="00EE530B">
        <w:t>Club</w:t>
      </w:r>
      <w:r w:rsidRPr="00D6477C">
        <w:t xml:space="preserve"> elections, </w:t>
      </w:r>
      <w:r w:rsidR="00275FD3">
        <w:t xml:space="preserve">unless the </w:t>
      </w:r>
      <w:r w:rsidR="00DF6652">
        <w:t>C</w:t>
      </w:r>
      <w:r w:rsidR="00275FD3">
        <w:t>ommittee resolves otherwise</w:t>
      </w:r>
      <w:r w:rsidRPr="00D6477C">
        <w:t>;</w:t>
      </w:r>
    </w:p>
    <w:p w14:paraId="60BABF55" w14:textId="0730120B" w:rsidR="007210C2" w:rsidRPr="00D6477C" w:rsidRDefault="007210C2" w:rsidP="002E0680">
      <w:pPr>
        <w:pStyle w:val="Heading7"/>
      </w:pPr>
      <w:r w:rsidRPr="00D6477C">
        <w:t xml:space="preserve">ensure that an up-to-date </w:t>
      </w:r>
      <w:r>
        <w:t xml:space="preserve">membership </w:t>
      </w:r>
      <w:r w:rsidRPr="00D6477C">
        <w:t>register is maintained</w:t>
      </w:r>
      <w:r w:rsidR="00D77BC7">
        <w:t>, in accordance with rule 19</w:t>
      </w:r>
      <w:r w:rsidRPr="00D6477C">
        <w:t>;</w:t>
      </w:r>
    </w:p>
    <w:p w14:paraId="774B1B22" w14:textId="48962B3D" w:rsidR="007210C2" w:rsidRDefault="007210C2" w:rsidP="002E0680">
      <w:pPr>
        <w:pStyle w:val="Heading7"/>
      </w:pPr>
      <w:r>
        <w:t xml:space="preserve">regularly check the </w:t>
      </w:r>
      <w:r w:rsidR="00EE530B">
        <w:t>Club</w:t>
      </w:r>
      <w:r>
        <w:t xml:space="preserve">’s mail box and electronic mail account, supplied by the </w:t>
      </w:r>
      <w:r w:rsidR="00EE530B">
        <w:t>Club</w:t>
      </w:r>
      <w:r>
        <w:t>s &amp; Societies Council, for incoming correspondence;</w:t>
      </w:r>
    </w:p>
    <w:p w14:paraId="175CDFD7" w14:textId="2975975E" w:rsidR="007210C2" w:rsidRPr="00D6477C" w:rsidRDefault="007210C2" w:rsidP="002E0680">
      <w:pPr>
        <w:pStyle w:val="Heading7"/>
      </w:pPr>
      <w:r w:rsidRPr="00D6477C">
        <w:t>ensure that inwards and outwards corres</w:t>
      </w:r>
      <w:r>
        <w:t xml:space="preserve">pondence for the </w:t>
      </w:r>
      <w:r w:rsidR="00EE530B">
        <w:t>Club</w:t>
      </w:r>
      <w:r w:rsidRPr="00D6477C">
        <w:t xml:space="preserve"> is handled correctly and in a timely manner</w:t>
      </w:r>
      <w:r>
        <w:t>; and</w:t>
      </w:r>
    </w:p>
    <w:p w14:paraId="465BAFA0" w14:textId="744E9047" w:rsidR="00FC4DD2" w:rsidRDefault="007210C2" w:rsidP="002E0680">
      <w:pPr>
        <w:pStyle w:val="Heading7"/>
      </w:pPr>
      <w:r w:rsidRPr="00D6477C">
        <w:t>sub</w:t>
      </w:r>
      <w:r>
        <w:t>mit an annual report to the AGM.</w:t>
      </w:r>
    </w:p>
    <w:p w14:paraId="38CC5681" w14:textId="66A49026" w:rsidR="0065357A" w:rsidRDefault="00A128BD" w:rsidP="002E0680">
      <w:pPr>
        <w:pStyle w:val="Heading5"/>
      </w:pPr>
      <w:r>
        <w:t>Industry Officer</w:t>
      </w:r>
    </w:p>
    <w:p w14:paraId="7FA0B3A1" w14:textId="58588787" w:rsidR="00942AEE" w:rsidRDefault="0065357A" w:rsidP="002E0680">
      <w:pPr>
        <w:pStyle w:val="Heading6"/>
      </w:pPr>
      <w:r>
        <w:t>The duti</w:t>
      </w:r>
      <w:r w:rsidR="00A128BD">
        <w:t>es of the Industry Officer</w:t>
      </w:r>
      <w:r>
        <w:t xml:space="preserve"> shall be</w:t>
      </w:r>
      <w:r w:rsidR="00DF6652">
        <w:t xml:space="preserve"> to</w:t>
      </w:r>
      <w:r w:rsidR="00942AEE">
        <w:t>—</w:t>
      </w:r>
    </w:p>
    <w:p w14:paraId="3EE2D1FF" w14:textId="7FACE9B5" w:rsidR="00942AEE" w:rsidRDefault="00942AEE" w:rsidP="0011205C">
      <w:pPr>
        <w:pStyle w:val="Heading7"/>
      </w:pPr>
      <w:r>
        <w:t>attend committee meetings and general m</w:t>
      </w:r>
      <w:r w:rsidRPr="00D6477C">
        <w:t>eetings;</w:t>
      </w:r>
    </w:p>
    <w:p w14:paraId="5DBD343A" w14:textId="294BAB6B" w:rsidR="009F6919" w:rsidRDefault="009F6919" w:rsidP="009F6919">
      <w:pPr>
        <w:pStyle w:val="Heading7"/>
      </w:pPr>
      <w:r>
        <w:t>organise sponsorship for the club and events using C&amp;S sponsorship agreement templates, and ensure all sponsorship activities are met;</w:t>
      </w:r>
    </w:p>
    <w:p w14:paraId="3E899041" w14:textId="149B9D07" w:rsidR="009F6919" w:rsidRDefault="009F6919" w:rsidP="009F6919">
      <w:pPr>
        <w:pStyle w:val="Heading7"/>
      </w:pPr>
      <w:r>
        <w:t>connect the club and students with the IT industry and professional bodies;</w:t>
      </w:r>
    </w:p>
    <w:p w14:paraId="3E6FD8C4" w14:textId="53868F0D" w:rsidR="009F6919" w:rsidRDefault="009F6919" w:rsidP="009F6919">
      <w:pPr>
        <w:pStyle w:val="Heading7"/>
      </w:pPr>
      <w:r>
        <w:t>liaise with the Activities Officer, and other relevant committee members with the organisation of industry-related events; and</w:t>
      </w:r>
    </w:p>
    <w:p w14:paraId="278EC422" w14:textId="77777777" w:rsidR="009F6919" w:rsidRPr="009F6919" w:rsidRDefault="009F6919" w:rsidP="009F6919"/>
    <w:p w14:paraId="5A9FC6CD" w14:textId="5318260B" w:rsidR="0065357A" w:rsidRDefault="00DF6652" w:rsidP="00942AEE">
      <w:pPr>
        <w:pStyle w:val="Heading7"/>
      </w:pPr>
      <w:r>
        <w:t xml:space="preserve"> perform such duties as the C</w:t>
      </w:r>
      <w:r w:rsidR="0065357A">
        <w:t>ommittee may resolve.</w:t>
      </w:r>
    </w:p>
    <w:p w14:paraId="466602C9" w14:textId="6BC89D30" w:rsidR="00A128BD" w:rsidRDefault="00A128BD" w:rsidP="00A128BD">
      <w:pPr>
        <w:pStyle w:val="Heading5"/>
      </w:pPr>
      <w:r>
        <w:t>Marketing Officer</w:t>
      </w:r>
    </w:p>
    <w:p w14:paraId="5285A49F" w14:textId="5F212EF9" w:rsidR="00A128BD" w:rsidRDefault="00A128BD" w:rsidP="00A128BD">
      <w:pPr>
        <w:pStyle w:val="Heading6"/>
      </w:pPr>
      <w:r>
        <w:t>The duties of the Marketing Officer shall be to—</w:t>
      </w:r>
    </w:p>
    <w:p w14:paraId="6C094C2A" w14:textId="6AE4A82D" w:rsidR="00A128BD" w:rsidRDefault="00A128BD" w:rsidP="00A128BD">
      <w:pPr>
        <w:pStyle w:val="Heading7"/>
      </w:pPr>
      <w:r>
        <w:t>attend committee meetings and general m</w:t>
      </w:r>
      <w:r w:rsidRPr="00D6477C">
        <w:t>eetings;</w:t>
      </w:r>
      <w:r w:rsidR="00364E5E">
        <w:t xml:space="preserve"> </w:t>
      </w:r>
    </w:p>
    <w:p w14:paraId="21CEDE62" w14:textId="408DC697" w:rsidR="00364E5E" w:rsidRDefault="00364E5E" w:rsidP="00364E5E">
      <w:pPr>
        <w:pStyle w:val="Heading7"/>
      </w:pPr>
      <w:r>
        <w:t>design and manage marketing and promotional material for the club’s events and activities;</w:t>
      </w:r>
    </w:p>
    <w:p w14:paraId="183615BE" w14:textId="7A0942BA" w:rsidR="00364E5E" w:rsidRDefault="00364E5E" w:rsidP="00364E5E">
      <w:pPr>
        <w:pStyle w:val="Heading7"/>
      </w:pPr>
      <w:r>
        <w:t>manage the social media accounts of the club; and</w:t>
      </w:r>
    </w:p>
    <w:p w14:paraId="3BBBD062" w14:textId="352C280D" w:rsidR="00A128BD" w:rsidRDefault="00A128BD" w:rsidP="00A128BD">
      <w:pPr>
        <w:pStyle w:val="Heading7"/>
      </w:pPr>
      <w:r>
        <w:t>perform such duties as the Committee may resolve.</w:t>
      </w:r>
    </w:p>
    <w:p w14:paraId="2F361373" w14:textId="6714BD1B" w:rsidR="00A128BD" w:rsidRDefault="00A128BD" w:rsidP="00A128BD">
      <w:pPr>
        <w:pStyle w:val="Heading5"/>
      </w:pPr>
      <w:r>
        <w:t>Activities Officer</w:t>
      </w:r>
    </w:p>
    <w:p w14:paraId="4894E012" w14:textId="44800407" w:rsidR="00A128BD" w:rsidRDefault="00A128BD" w:rsidP="00A128BD">
      <w:pPr>
        <w:pStyle w:val="Heading6"/>
      </w:pPr>
      <w:r>
        <w:t xml:space="preserve">The duties of the Activities </w:t>
      </w:r>
      <w:r w:rsidR="009F6919">
        <w:t>Officer</w:t>
      </w:r>
      <w:r>
        <w:t xml:space="preserve"> shall be to—</w:t>
      </w:r>
    </w:p>
    <w:p w14:paraId="1264DC59" w14:textId="49837954" w:rsidR="00A128BD" w:rsidRDefault="00A128BD" w:rsidP="00A128BD">
      <w:pPr>
        <w:pStyle w:val="Heading7"/>
      </w:pPr>
      <w:r>
        <w:t>attend committee meetings and general m</w:t>
      </w:r>
      <w:r w:rsidRPr="00D6477C">
        <w:t>eetings;</w:t>
      </w:r>
      <w:r w:rsidR="00364E5E">
        <w:t xml:space="preserve"> </w:t>
      </w:r>
    </w:p>
    <w:p w14:paraId="40B36B5A" w14:textId="3C49A9D4" w:rsidR="00364E5E" w:rsidRDefault="00364E5E" w:rsidP="00364E5E">
      <w:pPr>
        <w:pStyle w:val="Heading7"/>
      </w:pPr>
      <w:r>
        <w:t>organise and implement club events and activities;</w:t>
      </w:r>
    </w:p>
    <w:p w14:paraId="3E2A33BD" w14:textId="7EEC7228" w:rsidR="00364E5E" w:rsidRDefault="00364E5E" w:rsidP="00364E5E">
      <w:pPr>
        <w:pStyle w:val="Heading7"/>
      </w:pPr>
      <w:r>
        <w:t>liaise with the Industry Officer and assist with the organisation of industry events; and</w:t>
      </w:r>
    </w:p>
    <w:p w14:paraId="4265F296" w14:textId="525E18DB" w:rsidR="00A128BD" w:rsidRDefault="00A128BD" w:rsidP="00A128BD">
      <w:pPr>
        <w:pStyle w:val="Heading7"/>
      </w:pPr>
      <w:r>
        <w:t>perform such duties as the Committee may resolve.</w:t>
      </w:r>
    </w:p>
    <w:p w14:paraId="4710CFC8" w14:textId="77777777" w:rsidR="009F6919" w:rsidRDefault="009F6919" w:rsidP="009F6919">
      <w:pPr>
        <w:pStyle w:val="Heading5"/>
      </w:pPr>
      <w:r>
        <w:t>General Representative</w:t>
      </w:r>
    </w:p>
    <w:p w14:paraId="6B0008F1" w14:textId="77777777" w:rsidR="009F6919" w:rsidRDefault="009F6919" w:rsidP="009F6919">
      <w:pPr>
        <w:pStyle w:val="Heading6"/>
      </w:pPr>
      <w:r>
        <w:t>The duties of the General Representative shall be to—</w:t>
      </w:r>
    </w:p>
    <w:p w14:paraId="7B63E4DB" w14:textId="77777777" w:rsidR="009F6919" w:rsidRPr="00942AEE" w:rsidRDefault="009F6919" w:rsidP="009F6919">
      <w:pPr>
        <w:pStyle w:val="Heading7"/>
      </w:pPr>
      <w:r>
        <w:t>attend committee meetings and general m</w:t>
      </w:r>
      <w:r w:rsidRPr="00D6477C">
        <w:t>eetings;</w:t>
      </w:r>
      <w:r>
        <w:t xml:space="preserve"> and</w:t>
      </w:r>
    </w:p>
    <w:p w14:paraId="424FA78F" w14:textId="77777777" w:rsidR="009F6919" w:rsidRDefault="009F6919" w:rsidP="009F6919">
      <w:pPr>
        <w:pStyle w:val="Heading7"/>
      </w:pPr>
      <w:r>
        <w:t xml:space="preserve"> perform such duties as the Committee may resolve.</w:t>
      </w:r>
    </w:p>
    <w:p w14:paraId="355A74AC" w14:textId="00D209A5" w:rsidR="00747BA3" w:rsidRPr="00E665CF" w:rsidRDefault="00747BA3" w:rsidP="00EA25DB">
      <w:pPr>
        <w:pStyle w:val="Heading3"/>
      </w:pPr>
      <w:bookmarkStart w:id="255" w:name="_Toc474949101"/>
      <w:r w:rsidRPr="00E665CF">
        <w:t>Ancillary Members</w:t>
      </w:r>
      <w:bookmarkEnd w:id="255"/>
    </w:p>
    <w:p w14:paraId="44081CE7" w14:textId="28DA828C" w:rsidR="00273AB0" w:rsidRDefault="00747BA3" w:rsidP="002E0680">
      <w:pPr>
        <w:pStyle w:val="Heading5"/>
      </w:pPr>
      <w:r>
        <w:t xml:space="preserve">The </w:t>
      </w:r>
      <w:r w:rsidR="00EE530B">
        <w:t>Club</w:t>
      </w:r>
      <w:r>
        <w:t xml:space="preserve"> or the Committee may from time to time create additional positions to assist </w:t>
      </w:r>
      <w:r w:rsidR="00273AB0">
        <w:t xml:space="preserve">the </w:t>
      </w:r>
      <w:r w:rsidR="000A7515">
        <w:t>Committee</w:t>
      </w:r>
      <w:r w:rsidR="00273AB0">
        <w:t xml:space="preserve"> with their duties</w:t>
      </w:r>
      <w:r w:rsidR="000E2457">
        <w:t>, that</w:t>
      </w:r>
      <w:r w:rsidR="00273AB0">
        <w:t>—</w:t>
      </w:r>
      <w:r>
        <w:t xml:space="preserve"> </w:t>
      </w:r>
    </w:p>
    <w:p w14:paraId="0601362D" w14:textId="7E66B6A6" w:rsidR="00273AB0" w:rsidRDefault="00273AB0" w:rsidP="002E0680">
      <w:pPr>
        <w:pStyle w:val="Heading6"/>
      </w:pPr>
      <w:r>
        <w:t>can be held by ordinary members and associate members; and</w:t>
      </w:r>
    </w:p>
    <w:p w14:paraId="0530CFA1" w14:textId="457A0626" w:rsidR="00EA25DB" w:rsidRDefault="00273AB0" w:rsidP="002E0680">
      <w:pPr>
        <w:pStyle w:val="Heading6"/>
      </w:pPr>
      <w:r>
        <w:t>should be codified within a policy or regulation as a schedule to this constitution under rule 79.</w:t>
      </w:r>
      <w:r w:rsidR="00747BA3">
        <w:t xml:space="preserve"> </w:t>
      </w:r>
    </w:p>
    <w:p w14:paraId="60CBF408" w14:textId="5A1B7842" w:rsidR="00273AB0" w:rsidRPr="00273AB0" w:rsidRDefault="00273AB0" w:rsidP="00273AB0">
      <w:pPr>
        <w:pStyle w:val="ActInformation"/>
      </w:pPr>
      <w:r w:rsidRPr="00273AB0">
        <w:rPr>
          <w:b/>
        </w:rPr>
        <w:t xml:space="preserve">Example: </w:t>
      </w:r>
      <w:r w:rsidR="007D28E4">
        <w:t xml:space="preserve">The </w:t>
      </w:r>
      <w:r w:rsidR="000A7515">
        <w:t>Committee</w:t>
      </w:r>
      <w:r w:rsidR="007D28E4">
        <w:t xml:space="preserve"> may resolve</w:t>
      </w:r>
      <w:r>
        <w:t xml:space="preserve"> to appoint a Webmaster to manage the </w:t>
      </w:r>
      <w:r w:rsidR="00EE530B">
        <w:t>Club</w:t>
      </w:r>
      <w:r>
        <w:t xml:space="preserve"> website, which require</w:t>
      </w:r>
      <w:r w:rsidR="007D28E4">
        <w:t>s a member with specific skills</w:t>
      </w:r>
      <w:r>
        <w:t>.</w:t>
      </w:r>
    </w:p>
    <w:p w14:paraId="30FEFE9D" w14:textId="62583C94" w:rsidR="00273AB0" w:rsidRDefault="00747BA3" w:rsidP="002E0680">
      <w:pPr>
        <w:pStyle w:val="Heading5"/>
      </w:pPr>
      <w:r>
        <w:t xml:space="preserve">Such positions shall be ancillary members of the </w:t>
      </w:r>
      <w:r w:rsidR="000A7515">
        <w:t>Committee</w:t>
      </w:r>
      <w:r>
        <w:t xml:space="preserve">, but </w:t>
      </w:r>
      <w:r w:rsidR="00632AFB">
        <w:t>are not defined as</w:t>
      </w:r>
      <w:r>
        <w:t xml:space="preserve"> committee members </w:t>
      </w:r>
      <w:r w:rsidR="00273AB0">
        <w:t>under this constitution</w:t>
      </w:r>
      <w:r w:rsidR="00DF6652">
        <w:t>.</w:t>
      </w:r>
    </w:p>
    <w:p w14:paraId="7D0882C8" w14:textId="6748F04C" w:rsidR="00747BA3" w:rsidRPr="00747BA3" w:rsidRDefault="00273AB0" w:rsidP="002E0680">
      <w:pPr>
        <w:pStyle w:val="Heading5"/>
      </w:pPr>
      <w:r>
        <w:t xml:space="preserve">Ancillary members </w:t>
      </w:r>
      <w:r w:rsidR="0003259C">
        <w:t>have the right to</w:t>
      </w:r>
      <w:r>
        <w:t xml:space="preserve"> attend and speak at committee meetings</w:t>
      </w:r>
      <w:r w:rsidR="00B22943">
        <w:t xml:space="preserve"> and shall be bound by rule 46.</w:t>
      </w:r>
      <w:r>
        <w:t xml:space="preserve"> </w:t>
      </w:r>
    </w:p>
    <w:p w14:paraId="66F3339C" w14:textId="0D75DA27" w:rsidR="00FC4DD2" w:rsidRDefault="00311215" w:rsidP="00935505">
      <w:pPr>
        <w:pStyle w:val="Heading2"/>
      </w:pPr>
      <w:bookmarkStart w:id="256" w:name="_Toc376606863"/>
      <w:bookmarkStart w:id="257" w:name="_Toc376607315"/>
      <w:r>
        <w:t xml:space="preserve"> </w:t>
      </w:r>
      <w:bookmarkStart w:id="258" w:name="_Toc474949102"/>
      <w:r w:rsidR="00FC4DD2">
        <w:t>—</w:t>
      </w:r>
      <w:r>
        <w:t xml:space="preserve"> </w:t>
      </w:r>
      <w:r w:rsidR="00FC4DD2">
        <w:t>Election of Committee members and tenure of office</w:t>
      </w:r>
      <w:bookmarkEnd w:id="256"/>
      <w:bookmarkEnd w:id="257"/>
      <w:bookmarkEnd w:id="258"/>
    </w:p>
    <w:p w14:paraId="1B0FD538" w14:textId="77777777" w:rsidR="00FC4DD2" w:rsidRDefault="00935505" w:rsidP="00935505">
      <w:pPr>
        <w:pStyle w:val="Heading3"/>
      </w:pPr>
      <w:bookmarkStart w:id="259" w:name="_Toc376606864"/>
      <w:bookmarkStart w:id="260" w:name="_Toc376607316"/>
      <w:bookmarkStart w:id="261" w:name="_Toc474949103"/>
      <w:r>
        <w:t>W</w:t>
      </w:r>
      <w:r w:rsidR="00FC4DD2">
        <w:t>ho is eligible to be a Committee member</w:t>
      </w:r>
      <w:bookmarkEnd w:id="259"/>
      <w:bookmarkEnd w:id="260"/>
      <w:bookmarkEnd w:id="261"/>
    </w:p>
    <w:p w14:paraId="71EA080A" w14:textId="4B5D9D41" w:rsidR="002669D2" w:rsidRDefault="002669D2" w:rsidP="002669D2">
      <w:pPr>
        <w:pStyle w:val="RuleDiscussion"/>
      </w:pPr>
      <w:r>
        <w:t>A member is eligible t</w:t>
      </w:r>
      <w:r w:rsidR="000A7515">
        <w:t>o be elected or appointed as a c</w:t>
      </w:r>
      <w:r>
        <w:t>ommittee member if the member—</w:t>
      </w:r>
    </w:p>
    <w:p w14:paraId="3A434FEF" w14:textId="77777777" w:rsidR="002669D2" w:rsidRDefault="002669D2" w:rsidP="002669D2">
      <w:pPr>
        <w:pStyle w:val="Heading6"/>
        <w:numPr>
          <w:ilvl w:val="5"/>
          <w:numId w:val="9"/>
        </w:numPr>
      </w:pPr>
      <w:r>
        <w:t>is an ordinary member entitled to vote under rule 12(2), and</w:t>
      </w:r>
    </w:p>
    <w:p w14:paraId="435E57AB" w14:textId="77777777" w:rsidR="002669D2" w:rsidRDefault="002669D2" w:rsidP="002669D2">
      <w:pPr>
        <w:pStyle w:val="Heading6"/>
        <w:numPr>
          <w:ilvl w:val="5"/>
          <w:numId w:val="9"/>
        </w:numPr>
      </w:pPr>
      <w:r>
        <w:t>is a Clayton student, and</w:t>
      </w:r>
    </w:p>
    <w:p w14:paraId="15561EC7" w14:textId="77777777" w:rsidR="002669D2" w:rsidRDefault="002669D2" w:rsidP="002669D2">
      <w:pPr>
        <w:pStyle w:val="Heading6"/>
        <w:numPr>
          <w:ilvl w:val="5"/>
          <w:numId w:val="9"/>
        </w:numPr>
      </w:pPr>
      <w:r>
        <w:t>is undertaking at least one unit of study at a Victorian campus of the University, and</w:t>
      </w:r>
    </w:p>
    <w:p w14:paraId="23E78219" w14:textId="36F78AFF" w:rsidR="002669D2" w:rsidRDefault="002669D2" w:rsidP="002669D2">
      <w:pPr>
        <w:pStyle w:val="Heading6"/>
        <w:numPr>
          <w:ilvl w:val="5"/>
          <w:numId w:val="9"/>
        </w:numPr>
      </w:pPr>
      <w:r>
        <w:lastRenderedPageBreak/>
        <w:t>has not had th</w:t>
      </w:r>
      <w:r w:rsidR="00942AEE">
        <w:t>eir membership rights suspended; and</w:t>
      </w:r>
    </w:p>
    <w:p w14:paraId="7BE5B902" w14:textId="63D41464" w:rsidR="00942AEE" w:rsidRPr="00942AEE" w:rsidRDefault="00942AEE" w:rsidP="0011205C">
      <w:pPr>
        <w:pStyle w:val="Heading6"/>
        <w:numPr>
          <w:ilvl w:val="5"/>
          <w:numId w:val="9"/>
        </w:numPr>
      </w:pPr>
      <w:r>
        <w:t>is 18 years or older on the date they would take office.</w:t>
      </w:r>
    </w:p>
    <w:p w14:paraId="234DC6DE" w14:textId="47801D76" w:rsidR="0014431D" w:rsidRDefault="0014431D" w:rsidP="0014431D">
      <w:pPr>
        <w:pStyle w:val="Heading3"/>
      </w:pPr>
      <w:bookmarkStart w:id="262" w:name="_Toc474949104"/>
      <w:r>
        <w:t>Returning Officer</w:t>
      </w:r>
      <w:bookmarkEnd w:id="262"/>
    </w:p>
    <w:p w14:paraId="4DAB80FC" w14:textId="600C8D9F" w:rsidR="0014431D" w:rsidRDefault="0014431D" w:rsidP="0014431D">
      <w:pPr>
        <w:pStyle w:val="Heading5"/>
      </w:pPr>
      <w:r>
        <w:t xml:space="preserve">The Returning Officer shall be appointed by the </w:t>
      </w:r>
      <w:r w:rsidR="00A94E8C">
        <w:t>Committee</w:t>
      </w:r>
      <w:r>
        <w:t xml:space="preserve"> at least 14 days prior to the date of the General Meeting at which an election is to be held</w:t>
      </w:r>
    </w:p>
    <w:p w14:paraId="383FF8E4" w14:textId="4DCFE8CF" w:rsidR="0014431D" w:rsidRDefault="0014431D" w:rsidP="0014431D">
      <w:pPr>
        <w:pStyle w:val="Heading5"/>
      </w:pPr>
      <w:r>
        <w:t xml:space="preserve">The Secretary shall be appointed the Returning Officer unless the </w:t>
      </w:r>
      <w:r w:rsidR="00A94E8C">
        <w:t>Committee</w:t>
      </w:r>
      <w:r>
        <w:t xml:space="preserve"> resolves otherwise, or the Secretary self disqualifies.</w:t>
      </w:r>
    </w:p>
    <w:p w14:paraId="2945F395" w14:textId="2E18BFBA" w:rsidR="00C57B93" w:rsidRDefault="00C57B93" w:rsidP="00C57B93">
      <w:pPr>
        <w:pStyle w:val="Heading5"/>
        <w:numPr>
          <w:ilvl w:val="4"/>
          <w:numId w:val="9"/>
        </w:numPr>
      </w:pPr>
      <w:r>
        <w:t>Upon receiving a written request to do so</w:t>
      </w:r>
      <w:r w:rsidR="002B2311">
        <w:t xml:space="preserve"> from 3 committee members</w:t>
      </w:r>
      <w:r>
        <w:t>, the C&amp;S Executive sh</w:t>
      </w:r>
      <w:r w:rsidR="002B2311">
        <w:t xml:space="preserve">all appoint a Returning Officer instead of the </w:t>
      </w:r>
      <w:r w:rsidR="00A94E8C">
        <w:t>Committee</w:t>
      </w:r>
      <w:r w:rsidR="002B2311">
        <w:t>.</w:t>
      </w:r>
    </w:p>
    <w:p w14:paraId="62BA1711" w14:textId="257C427E" w:rsidR="0014431D" w:rsidRDefault="0014431D" w:rsidP="0014431D">
      <w:pPr>
        <w:pStyle w:val="Heading5"/>
      </w:pPr>
      <w:r>
        <w:t>The Returning Officer must be a Clayton student at the time of appointment.</w:t>
      </w:r>
    </w:p>
    <w:p w14:paraId="4B30AD7C" w14:textId="20666C70" w:rsidR="0014431D" w:rsidRDefault="0014431D" w:rsidP="0014431D">
      <w:pPr>
        <w:pStyle w:val="Heading5"/>
      </w:pPr>
      <w:r>
        <w:t>The Returning Officer shall not—</w:t>
      </w:r>
    </w:p>
    <w:p w14:paraId="145AC175" w14:textId="461BFF73" w:rsidR="0014431D" w:rsidRDefault="0014431D" w:rsidP="0014431D">
      <w:pPr>
        <w:pStyle w:val="Heading6"/>
      </w:pPr>
      <w:r>
        <w:t>be a candidate;</w:t>
      </w:r>
    </w:p>
    <w:p w14:paraId="6ABF2041" w14:textId="62604EBC" w:rsidR="0014431D" w:rsidRDefault="0014431D" w:rsidP="0014431D">
      <w:pPr>
        <w:pStyle w:val="Heading6"/>
      </w:pPr>
      <w:r>
        <w:t>endorse a candidate; or</w:t>
      </w:r>
    </w:p>
    <w:p w14:paraId="6B4E330A" w14:textId="1CC7F195" w:rsidR="0014431D" w:rsidRDefault="0014431D" w:rsidP="0014431D">
      <w:pPr>
        <w:pStyle w:val="Heading6"/>
      </w:pPr>
      <w:r>
        <w:t>vote;</w:t>
      </w:r>
    </w:p>
    <w:p w14:paraId="0E8FC05D" w14:textId="314C1367" w:rsidR="0014431D" w:rsidRPr="0014431D" w:rsidRDefault="0014431D" w:rsidP="0014431D">
      <w:pPr>
        <w:pStyle w:val="Heading6"/>
        <w:numPr>
          <w:ilvl w:val="0"/>
          <w:numId w:val="0"/>
        </w:numPr>
        <w:ind w:left="1134"/>
      </w:pPr>
      <w:r>
        <w:t xml:space="preserve">in an election over which they preside. </w:t>
      </w:r>
    </w:p>
    <w:p w14:paraId="182A41C5" w14:textId="77777777" w:rsidR="00FC4DD2" w:rsidRDefault="00935505" w:rsidP="00935505">
      <w:pPr>
        <w:pStyle w:val="Heading3"/>
      </w:pPr>
      <w:bookmarkStart w:id="263" w:name="_Toc376606865"/>
      <w:bookmarkStart w:id="264" w:name="_Toc376607317"/>
      <w:bookmarkStart w:id="265" w:name="_Toc474949105"/>
      <w:r>
        <w:t>P</w:t>
      </w:r>
      <w:r w:rsidR="00FC4DD2">
        <w:t>ositions to be declared vacant</w:t>
      </w:r>
      <w:bookmarkEnd w:id="263"/>
      <w:bookmarkEnd w:id="264"/>
      <w:bookmarkEnd w:id="265"/>
    </w:p>
    <w:p w14:paraId="3C274119" w14:textId="77777777" w:rsidR="002669D2" w:rsidRDefault="0028028D" w:rsidP="002669D2">
      <w:pPr>
        <w:pStyle w:val="Heading5"/>
      </w:pPr>
      <w:bookmarkStart w:id="266" w:name="_Toc376607319"/>
      <w:r>
        <w:t>Provided that quorum is present, t</w:t>
      </w:r>
      <w:r w:rsidR="00FC4DD2">
        <w:t xml:space="preserve">he </w:t>
      </w:r>
      <w:r w:rsidR="004C4199">
        <w:t>Returning Officer</w:t>
      </w:r>
      <w:r w:rsidR="00FC4DD2">
        <w:t xml:space="preserve"> of the</w:t>
      </w:r>
      <w:r>
        <w:t xml:space="preserve"> annual general</w:t>
      </w:r>
      <w:r w:rsidR="00FC4DD2">
        <w:t xml:space="preserve"> meeting must declare all positions on the Committee vacant and hold elections for those positions in accordance with rules 5</w:t>
      </w:r>
      <w:r w:rsidR="002970D9">
        <w:t>2</w:t>
      </w:r>
      <w:r w:rsidR="00FC4DD2">
        <w:t xml:space="preserve"> to 54.</w:t>
      </w:r>
      <w:bookmarkEnd w:id="266"/>
      <w:r>
        <w:t xml:space="preserve"> </w:t>
      </w:r>
    </w:p>
    <w:p w14:paraId="6FD5EC02" w14:textId="320A5D67" w:rsidR="00FC4DD2" w:rsidRDefault="0028028D" w:rsidP="002669D2">
      <w:pPr>
        <w:pStyle w:val="Heading5"/>
      </w:pPr>
      <w:r>
        <w:t>Where quorum is no</w:t>
      </w:r>
      <w:r w:rsidR="002669D2">
        <w:t>t present, the Chairperson must</w:t>
      </w:r>
      <w:r>
        <w:t xml:space="preserve"> adjourn the meeting under rule 3</w:t>
      </w:r>
      <w:r w:rsidR="002669D2">
        <w:t>8</w:t>
      </w:r>
      <w:r w:rsidR="002B2311">
        <w:t>(3)(b).</w:t>
      </w:r>
    </w:p>
    <w:p w14:paraId="74DB43ED" w14:textId="505A5ACC" w:rsidR="0028028D" w:rsidRDefault="0028028D" w:rsidP="0028028D">
      <w:pPr>
        <w:pStyle w:val="ActInformation"/>
      </w:pPr>
      <w:r w:rsidRPr="00DF690F">
        <w:rPr>
          <w:b/>
        </w:rPr>
        <w:t>Note:</w:t>
      </w:r>
      <w:r>
        <w:t xml:space="preserve"> Where quorum is not present </w:t>
      </w:r>
      <w:r w:rsidR="004C4199">
        <w:t>at the annual general</w:t>
      </w:r>
      <w:r w:rsidR="00845102">
        <w:t xml:space="preserve"> meeting adjourned under rule 3</w:t>
      </w:r>
      <w:r w:rsidR="002669D2">
        <w:t>8</w:t>
      </w:r>
      <w:r w:rsidR="004C4199">
        <w:t xml:space="preserve">(3)(b), the meeting may proceed if quorum was present </w:t>
      </w:r>
      <w:r w:rsidR="004C4199" w:rsidRPr="00845102">
        <w:t>under rule 3</w:t>
      </w:r>
      <w:r w:rsidR="002669D2">
        <w:t>8</w:t>
      </w:r>
      <w:r w:rsidR="004C4199" w:rsidRPr="00845102">
        <w:t>(4).</w:t>
      </w:r>
    </w:p>
    <w:p w14:paraId="7CCBED94" w14:textId="77777777" w:rsidR="00FC4DD2" w:rsidRDefault="00FC4DD2" w:rsidP="00364401">
      <w:pPr>
        <w:pStyle w:val="Heading3"/>
      </w:pPr>
      <w:bookmarkStart w:id="267" w:name="_Toc376606866"/>
      <w:bookmarkStart w:id="268" w:name="_Toc376607320"/>
      <w:bookmarkStart w:id="269" w:name="_Toc474949106"/>
      <w:r>
        <w:t>Nominations</w:t>
      </w:r>
      <w:bookmarkEnd w:id="267"/>
      <w:bookmarkEnd w:id="268"/>
      <w:bookmarkEnd w:id="269"/>
    </w:p>
    <w:p w14:paraId="3666337D" w14:textId="1408A79C" w:rsidR="00FC4DD2" w:rsidRDefault="00FC4DD2" w:rsidP="002E0680">
      <w:pPr>
        <w:pStyle w:val="Heading5"/>
      </w:pPr>
      <w:bookmarkStart w:id="270" w:name="_Toc376607321"/>
      <w:r>
        <w:t xml:space="preserve">Prior to the </w:t>
      </w:r>
      <w:r w:rsidR="004C4199">
        <w:t>election of each position, the Returning Officer</w:t>
      </w:r>
      <w:r>
        <w:t xml:space="preserve"> of the meeting must call for nominations to fill that position.</w:t>
      </w:r>
      <w:bookmarkEnd w:id="270"/>
    </w:p>
    <w:p w14:paraId="09D20B78" w14:textId="3590766A" w:rsidR="00FC4DD2" w:rsidRDefault="004C4199" w:rsidP="002E0680">
      <w:pPr>
        <w:pStyle w:val="Heading5"/>
      </w:pPr>
      <w:bookmarkStart w:id="271" w:name="_Toc376607322"/>
      <w:r>
        <w:t>In order to be nominated for a position, a</w:t>
      </w:r>
      <w:r w:rsidR="00FC4DD2">
        <w:t xml:space="preserve">n </w:t>
      </w:r>
      <w:r w:rsidR="00F11C52">
        <w:t>ordinary</w:t>
      </w:r>
      <w:r w:rsidR="00FC4DD2">
        <w:t xml:space="preserve"> member of the </w:t>
      </w:r>
      <w:r w:rsidR="00EE530B">
        <w:t>Club</w:t>
      </w:r>
      <w:r>
        <w:t xml:space="preserve"> must</w:t>
      </w:r>
      <w:r w:rsidR="00FC4DD2">
        <w:t>—</w:t>
      </w:r>
      <w:bookmarkEnd w:id="271"/>
    </w:p>
    <w:p w14:paraId="5A0EB1E4" w14:textId="03FA5358" w:rsidR="00FC4DD2" w:rsidRDefault="004C4199" w:rsidP="002E0680">
      <w:pPr>
        <w:pStyle w:val="Heading6"/>
      </w:pPr>
      <w:r>
        <w:t>be nominated and seconded by</w:t>
      </w:r>
      <w:r w:rsidR="00F11C52">
        <w:t xml:space="preserve"> ordinary</w:t>
      </w:r>
      <w:r>
        <w:t xml:space="preserve"> members who are entitled to vote at a general meeting; and</w:t>
      </w:r>
    </w:p>
    <w:p w14:paraId="00CB539F" w14:textId="04CD68B7" w:rsidR="00FC4DD2" w:rsidRDefault="004C4199" w:rsidP="002E0680">
      <w:pPr>
        <w:pStyle w:val="Heading6"/>
      </w:pPr>
      <w:r>
        <w:t xml:space="preserve">accept the nomination. </w:t>
      </w:r>
    </w:p>
    <w:p w14:paraId="13539B6F" w14:textId="2A62C347" w:rsidR="00FC4DD2" w:rsidRDefault="00FC4DD2" w:rsidP="002E0680">
      <w:pPr>
        <w:pStyle w:val="Heading5"/>
      </w:pPr>
      <w:bookmarkStart w:id="272" w:name="_Toc376607323"/>
      <w:r>
        <w:t>A</w:t>
      </w:r>
      <w:r w:rsidR="00207840">
        <w:t>n</w:t>
      </w:r>
      <w:r>
        <w:t xml:space="preserve"> </w:t>
      </w:r>
      <w:r w:rsidR="00207840">
        <w:t xml:space="preserve">ordinary </w:t>
      </w:r>
      <w:r>
        <w:t>member who is nominated for a position and fails to be elected to that position may be nominated for any other position for which an election is yet to be held.</w:t>
      </w:r>
      <w:bookmarkEnd w:id="272"/>
    </w:p>
    <w:p w14:paraId="097EAC4C" w14:textId="2E012919" w:rsidR="00FC4DD2" w:rsidRDefault="00FC4DD2" w:rsidP="00364401">
      <w:pPr>
        <w:pStyle w:val="Heading3"/>
      </w:pPr>
      <w:bookmarkStart w:id="273" w:name="_Toc376606867"/>
      <w:bookmarkStart w:id="274" w:name="_Toc376607324"/>
      <w:bookmarkStart w:id="275" w:name="_Toc474949107"/>
      <w:r>
        <w:t xml:space="preserve">Election </w:t>
      </w:r>
      <w:bookmarkEnd w:id="273"/>
      <w:bookmarkEnd w:id="274"/>
      <w:r w:rsidR="00EA25DB">
        <w:t xml:space="preserve">of </w:t>
      </w:r>
      <w:r w:rsidR="00926293">
        <w:t>committee members</w:t>
      </w:r>
      <w:bookmarkEnd w:id="275"/>
    </w:p>
    <w:p w14:paraId="792FB0C2" w14:textId="7D927347" w:rsidR="006F27D3" w:rsidRDefault="006F27D3" w:rsidP="008F27D2">
      <w:pPr>
        <w:pStyle w:val="Heading5"/>
      </w:pPr>
      <w:bookmarkStart w:id="276" w:name="_Toc376607325"/>
      <w:r>
        <w:t>Election for positions where there is only one office holder.</w:t>
      </w:r>
    </w:p>
    <w:p w14:paraId="5BA49CB6" w14:textId="77777777" w:rsidR="00FC4DD2" w:rsidRDefault="00FC4DD2" w:rsidP="008F27D2">
      <w:pPr>
        <w:pStyle w:val="Heading6"/>
      </w:pPr>
      <w:r>
        <w:t>At the annual general meeting, separate elections must be held for each of the following positions—</w:t>
      </w:r>
      <w:bookmarkEnd w:id="276"/>
    </w:p>
    <w:p w14:paraId="551CE40B" w14:textId="77777777" w:rsidR="00FC4DD2" w:rsidRDefault="00FC4DD2" w:rsidP="002E0680">
      <w:pPr>
        <w:pStyle w:val="Heading7"/>
      </w:pPr>
      <w:r>
        <w:t>President;</w:t>
      </w:r>
    </w:p>
    <w:p w14:paraId="50656E22" w14:textId="77777777" w:rsidR="00FC4DD2" w:rsidRDefault="00FC4DD2" w:rsidP="002E0680">
      <w:pPr>
        <w:pStyle w:val="Heading7"/>
      </w:pPr>
      <w:r>
        <w:t>Vice-President;</w:t>
      </w:r>
    </w:p>
    <w:p w14:paraId="5E3EFD05" w14:textId="0CE2A035" w:rsidR="00FC4DD2" w:rsidRDefault="00DF6652" w:rsidP="002E0680">
      <w:pPr>
        <w:pStyle w:val="Heading7"/>
      </w:pPr>
      <w:r>
        <w:t>Treasurer</w:t>
      </w:r>
      <w:r w:rsidR="00FC4DD2">
        <w:t>;</w:t>
      </w:r>
    </w:p>
    <w:p w14:paraId="317D8D85" w14:textId="30AC21E9" w:rsidR="00FC4DD2" w:rsidRDefault="00DF6652" w:rsidP="002E0680">
      <w:pPr>
        <w:pStyle w:val="Heading7"/>
      </w:pPr>
      <w:r>
        <w:lastRenderedPageBreak/>
        <w:t>Secretary</w:t>
      </w:r>
      <w:r w:rsidR="00BE57FD">
        <w:t>;</w:t>
      </w:r>
    </w:p>
    <w:p w14:paraId="1203A3B5" w14:textId="765B86D3" w:rsidR="00BE57FD" w:rsidRDefault="00BE57FD" w:rsidP="00BE57FD">
      <w:pPr>
        <w:pStyle w:val="Heading7"/>
      </w:pPr>
      <w:r>
        <w:t>Industry Officer;</w:t>
      </w:r>
    </w:p>
    <w:p w14:paraId="7865D9A5" w14:textId="30503E78" w:rsidR="00BE57FD" w:rsidRPr="00BE57FD" w:rsidRDefault="00BE57FD" w:rsidP="00BE57FD">
      <w:pPr>
        <w:pStyle w:val="Heading7"/>
      </w:pPr>
      <w:r>
        <w:t>Marketing Officer.</w:t>
      </w:r>
    </w:p>
    <w:p w14:paraId="38AB05F4" w14:textId="3ED8D66E" w:rsidR="00FC4DD2" w:rsidRDefault="00364401" w:rsidP="008F27D2">
      <w:pPr>
        <w:pStyle w:val="Heading6"/>
      </w:pPr>
      <w:bookmarkStart w:id="277" w:name="_Toc376607326"/>
      <w:r>
        <w:t>I</w:t>
      </w:r>
      <w:r w:rsidR="00FC4DD2">
        <w:t xml:space="preserve">f only one member is nominated for the position, the </w:t>
      </w:r>
      <w:r w:rsidR="004C4199">
        <w:t>Returning Officer</w:t>
      </w:r>
      <w:r w:rsidR="00FC4DD2">
        <w:t xml:space="preserve"> of the meeting must declare the member elected to the position.</w:t>
      </w:r>
      <w:bookmarkEnd w:id="277"/>
    </w:p>
    <w:p w14:paraId="141024EE" w14:textId="73D86151" w:rsidR="00FC4DD2" w:rsidRDefault="00FC4DD2" w:rsidP="008F27D2">
      <w:pPr>
        <w:pStyle w:val="Heading6"/>
      </w:pPr>
      <w:bookmarkStart w:id="278" w:name="_Toc376607327"/>
      <w:r>
        <w:t>If more than one member is nominated, a ballot must be</w:t>
      </w:r>
      <w:r w:rsidR="00207840">
        <w:t xml:space="preserve"> held in accordance with rule</w:t>
      </w:r>
      <w:r w:rsidR="00845102">
        <w:t xml:space="preserve"> 54</w:t>
      </w:r>
      <w:r>
        <w:t>.</w:t>
      </w:r>
      <w:bookmarkEnd w:id="278"/>
    </w:p>
    <w:p w14:paraId="765D6AC4" w14:textId="2D63F25B" w:rsidR="006F27D3" w:rsidRDefault="006F27D3" w:rsidP="008F27D2">
      <w:pPr>
        <w:pStyle w:val="Heading5"/>
      </w:pPr>
      <w:bookmarkStart w:id="279" w:name="_Toc376607330"/>
      <w:r>
        <w:t>Elections for positions where there are multiple office holders.</w:t>
      </w:r>
    </w:p>
    <w:p w14:paraId="7346210C" w14:textId="44E722CB" w:rsidR="00FC4DD2" w:rsidRDefault="00207840" w:rsidP="00BE57FD">
      <w:pPr>
        <w:pStyle w:val="Heading6"/>
      </w:pPr>
      <w:bookmarkStart w:id="280" w:name="_Toc376607331"/>
      <w:bookmarkEnd w:id="279"/>
      <w:r>
        <w:t>A single election will</w:t>
      </w:r>
      <w:r w:rsidR="00FC4DD2">
        <w:t xml:space="preserve"> be held to fill </w:t>
      </w:r>
      <w:bookmarkEnd w:id="280"/>
      <w:r w:rsidR="00BE57FD">
        <w:t>the Activities Officer and General Representative positions</w:t>
      </w:r>
    </w:p>
    <w:p w14:paraId="646EAF09" w14:textId="49FD3D12" w:rsidR="00FC4DD2" w:rsidRDefault="00FC4DD2" w:rsidP="008F27D2">
      <w:pPr>
        <w:pStyle w:val="Heading6"/>
      </w:pPr>
      <w:bookmarkStart w:id="281" w:name="_Toc376607332"/>
      <w:r>
        <w:t xml:space="preserve">If the number of members nominated for the position of ordinary committee member is less than or equal to the number to be elected, the </w:t>
      </w:r>
      <w:r w:rsidR="00B20F92">
        <w:t>Returning Officer</w:t>
      </w:r>
      <w:r>
        <w:t xml:space="preserve"> of the meeting must declare each of those members to be elected to the position.</w:t>
      </w:r>
      <w:bookmarkEnd w:id="281"/>
    </w:p>
    <w:p w14:paraId="053DD8D8" w14:textId="40E5DEA7" w:rsidR="00FC4DD2" w:rsidRDefault="00FC4DD2" w:rsidP="008F27D2">
      <w:pPr>
        <w:pStyle w:val="Heading6"/>
      </w:pPr>
      <w:bookmarkStart w:id="282" w:name="_Toc376607333"/>
      <w:r>
        <w:t xml:space="preserve">If the number of members nominated exceeds the number to be elected, a </w:t>
      </w:r>
      <w:r w:rsidR="000664FD">
        <w:t xml:space="preserve">secret </w:t>
      </w:r>
      <w:r>
        <w:t>ballot must be</w:t>
      </w:r>
      <w:r w:rsidR="00F3552A">
        <w:t xml:space="preserve"> held in accordance with rule 5</w:t>
      </w:r>
      <w:r w:rsidR="00845102">
        <w:t>4</w:t>
      </w:r>
      <w:r>
        <w:t>.</w:t>
      </w:r>
      <w:bookmarkEnd w:id="282"/>
    </w:p>
    <w:p w14:paraId="6E533658" w14:textId="27E8B011" w:rsidR="00EC2272" w:rsidRPr="00EC2272" w:rsidRDefault="00EC2272" w:rsidP="00EC2272">
      <w:pPr>
        <w:pStyle w:val="Heading5"/>
      </w:pPr>
      <w:r>
        <w:t xml:space="preserve">The positions shall be elected in the order that they are listed in rule 45(2). </w:t>
      </w:r>
    </w:p>
    <w:p w14:paraId="30B49183" w14:textId="382D2A97" w:rsidR="00FC4DD2" w:rsidRDefault="000664FD" w:rsidP="00364401">
      <w:pPr>
        <w:pStyle w:val="Heading3"/>
      </w:pPr>
      <w:bookmarkStart w:id="283" w:name="_Toc474949108"/>
      <w:r>
        <w:t>Election Procedure</w:t>
      </w:r>
      <w:bookmarkEnd w:id="283"/>
    </w:p>
    <w:p w14:paraId="2D0AA1CF" w14:textId="433A9CC5" w:rsidR="00FC4DD2" w:rsidRDefault="00FC4DD2" w:rsidP="008F27D2">
      <w:pPr>
        <w:pStyle w:val="Heading5"/>
      </w:pPr>
      <w:bookmarkStart w:id="284" w:name="_Toc376607337"/>
      <w:r>
        <w:t xml:space="preserve">Before the </w:t>
      </w:r>
      <w:r w:rsidR="000664FD">
        <w:t xml:space="preserve">secret </w:t>
      </w:r>
      <w:r>
        <w:t xml:space="preserve">ballot is taken, each candidate may make a short speech in support of </w:t>
      </w:r>
      <w:r w:rsidR="00EC2272">
        <w:t>their</w:t>
      </w:r>
      <w:r>
        <w:t xml:space="preserve"> election.</w:t>
      </w:r>
      <w:bookmarkEnd w:id="284"/>
    </w:p>
    <w:p w14:paraId="0BEE438A" w14:textId="7A09CD7A" w:rsidR="00FC4DD2" w:rsidRDefault="002F65B6" w:rsidP="008F27D2">
      <w:pPr>
        <w:pStyle w:val="Heading5"/>
      </w:pPr>
      <w:bookmarkStart w:id="285" w:name="_Toc376607338"/>
      <w:r>
        <w:t>The election shall</w:t>
      </w:r>
      <w:r w:rsidR="00FC4DD2">
        <w:t xml:space="preserve"> </w:t>
      </w:r>
      <w:r w:rsidR="00FC4DD2" w:rsidRPr="002F65B6">
        <w:t>be by secret ballot</w:t>
      </w:r>
      <w:bookmarkEnd w:id="285"/>
      <w:r>
        <w:t xml:space="preserve">, except where there are only two candidates for a single position, in which case the meeting may resolve to vote by a show of hands. </w:t>
      </w:r>
    </w:p>
    <w:p w14:paraId="4EA1C798" w14:textId="11380014" w:rsidR="00FC4DD2" w:rsidRDefault="00FC4DD2" w:rsidP="008F27D2">
      <w:pPr>
        <w:pStyle w:val="Heading5"/>
      </w:pPr>
      <w:bookmarkStart w:id="286" w:name="_Toc376607339"/>
      <w:r>
        <w:t xml:space="preserve">The </w:t>
      </w:r>
      <w:r w:rsidR="003C6CDF">
        <w:t>R</w:t>
      </w:r>
      <w:r>
        <w:t>et</w:t>
      </w:r>
      <w:r w:rsidR="000664FD">
        <w:t xml:space="preserve">urning </w:t>
      </w:r>
      <w:r w:rsidR="003C6CDF">
        <w:t>O</w:t>
      </w:r>
      <w:r w:rsidR="000664FD">
        <w:t xml:space="preserve">fficer must give a ballot </w:t>
      </w:r>
      <w:r>
        <w:t>paper to—</w:t>
      </w:r>
      <w:bookmarkEnd w:id="286"/>
    </w:p>
    <w:p w14:paraId="2F72F07B" w14:textId="36F26B97" w:rsidR="00FC4DD2" w:rsidRDefault="0013223A" w:rsidP="008F27D2">
      <w:pPr>
        <w:pStyle w:val="Heading6"/>
      </w:pPr>
      <w:r>
        <w:t>E</w:t>
      </w:r>
      <w:r w:rsidR="00FC4DD2">
        <w:t>ach</w:t>
      </w:r>
      <w:r>
        <w:t xml:space="preserve"> ordinary</w:t>
      </w:r>
      <w:r w:rsidR="00FC4DD2">
        <w:t xml:space="preserve"> member </w:t>
      </w:r>
      <w:r>
        <w:t xml:space="preserve">entitled to vote </w:t>
      </w:r>
      <w:r w:rsidR="00FC4DD2">
        <w:t>present in person; and</w:t>
      </w:r>
    </w:p>
    <w:p w14:paraId="6780657D" w14:textId="2EA3E604" w:rsidR="00FC4DD2" w:rsidRDefault="00FC4DD2" w:rsidP="008F27D2">
      <w:pPr>
        <w:pStyle w:val="Heading6"/>
      </w:pPr>
      <w:r>
        <w:t>each proxy appointed by a</w:t>
      </w:r>
      <w:r w:rsidR="0013223A">
        <w:t>n ordinary</w:t>
      </w:r>
      <w:r>
        <w:t xml:space="preserve"> member</w:t>
      </w:r>
      <w:r w:rsidR="0013223A">
        <w:t xml:space="preserve"> entitled to vote</w:t>
      </w:r>
      <w:r>
        <w:t>.</w:t>
      </w:r>
    </w:p>
    <w:p w14:paraId="43C25F33" w14:textId="469F169B" w:rsidR="00FC4DD2" w:rsidRDefault="00FC4DD2" w:rsidP="00364401">
      <w:pPr>
        <w:pStyle w:val="ActInformation"/>
      </w:pPr>
      <w:r w:rsidRPr="00BB011A">
        <w:rPr>
          <w:b/>
        </w:rPr>
        <w:t>Example</w:t>
      </w:r>
      <w:r w:rsidR="00364401" w:rsidRPr="00BB011A">
        <w:rPr>
          <w:b/>
        </w:rPr>
        <w:t>:</w:t>
      </w:r>
      <w:r w:rsidR="00364401">
        <w:t xml:space="preserve"> </w:t>
      </w:r>
      <w:r>
        <w:t>If a</w:t>
      </w:r>
      <w:r w:rsidR="0013223A">
        <w:t>n ordinary</w:t>
      </w:r>
      <w:r>
        <w:t xml:space="preserve"> member h</w:t>
      </w:r>
      <w:r w:rsidR="00B20F92">
        <w:t>as been appointed the proxy of 2</w:t>
      </w:r>
      <w:r>
        <w:t xml:space="preserve"> other </w:t>
      </w:r>
      <w:r w:rsidR="0013223A">
        <w:t xml:space="preserve">ordinary </w:t>
      </w:r>
      <w:r>
        <w:t>mem</w:t>
      </w:r>
      <w:r w:rsidR="00B20F92">
        <w:t>bers, the member must be given 3</w:t>
      </w:r>
      <w:r>
        <w:t xml:space="preserve"> ballot papers—one for the member and one each for the other members.</w:t>
      </w:r>
    </w:p>
    <w:p w14:paraId="12CB0BDC" w14:textId="77777777" w:rsidR="00FC4DD2" w:rsidRDefault="00FC4DD2" w:rsidP="008F27D2">
      <w:pPr>
        <w:pStyle w:val="Heading5"/>
      </w:pPr>
      <w:bookmarkStart w:id="287" w:name="_Toc376607340"/>
      <w:r>
        <w:t>If the ballot is for a single position, the voter must write on the ballot paper the name of the candidate for whom they wish to vote.</w:t>
      </w:r>
      <w:bookmarkEnd w:id="287"/>
    </w:p>
    <w:p w14:paraId="1292B2B8" w14:textId="77777777" w:rsidR="00FC4DD2" w:rsidRDefault="00FC4DD2" w:rsidP="008F27D2">
      <w:pPr>
        <w:pStyle w:val="Heading5"/>
      </w:pPr>
      <w:bookmarkStart w:id="288" w:name="_Toc376607341"/>
      <w:r>
        <w:t>If the ballot is for more than one position—</w:t>
      </w:r>
      <w:bookmarkEnd w:id="288"/>
    </w:p>
    <w:p w14:paraId="20DEEE60" w14:textId="77777777" w:rsidR="00FC4DD2" w:rsidRDefault="00FC4DD2" w:rsidP="008F27D2">
      <w:pPr>
        <w:pStyle w:val="Heading6"/>
      </w:pPr>
      <w:r>
        <w:t>the voter must write on the ballot paper the name of each candidate for whom they wish to vote;</w:t>
      </w:r>
    </w:p>
    <w:p w14:paraId="236B8ED3" w14:textId="77777777" w:rsidR="00FC4DD2" w:rsidRDefault="00FC4DD2" w:rsidP="008F27D2">
      <w:pPr>
        <w:pStyle w:val="Heading6"/>
      </w:pPr>
      <w:r>
        <w:t>the voter must not write the names of more candidates than the number to be elected.</w:t>
      </w:r>
    </w:p>
    <w:p w14:paraId="70530619" w14:textId="5F8A3D2B" w:rsidR="00FC4DD2" w:rsidRDefault="00FC4DD2" w:rsidP="008F27D2">
      <w:pPr>
        <w:pStyle w:val="Heading5"/>
      </w:pPr>
      <w:bookmarkStart w:id="289" w:name="_Toc376607342"/>
      <w:r>
        <w:t>Ballot papers th</w:t>
      </w:r>
      <w:r w:rsidR="00845102">
        <w:t>at do not comply with subrule (5</w:t>
      </w:r>
      <w:r>
        <w:t>)(b) are not to be counted.</w:t>
      </w:r>
      <w:bookmarkEnd w:id="289"/>
    </w:p>
    <w:p w14:paraId="3C1DD7EE" w14:textId="77777777" w:rsidR="00FC4DD2" w:rsidRDefault="00FC4DD2" w:rsidP="008F27D2">
      <w:pPr>
        <w:pStyle w:val="Heading5"/>
      </w:pPr>
      <w:bookmarkStart w:id="290" w:name="_Toc376607343"/>
      <w:r>
        <w:t>Each ballot paper on which the name of a candidate has been written counts as one vote for that candidate.</w:t>
      </w:r>
      <w:bookmarkEnd w:id="290"/>
    </w:p>
    <w:p w14:paraId="5FF1A033" w14:textId="4DDE754C" w:rsidR="00FC4DD2" w:rsidRDefault="003C6CDF" w:rsidP="008F27D2">
      <w:pPr>
        <w:pStyle w:val="Heading5"/>
      </w:pPr>
      <w:bookmarkStart w:id="291" w:name="_Toc376607344"/>
      <w:r>
        <w:t>The Returning O</w:t>
      </w:r>
      <w:r w:rsidR="00FC4DD2">
        <w:t>fficer must declare elected the candidate or, in the case of an election for more than one position, the candidates who received the most votes.</w:t>
      </w:r>
      <w:bookmarkEnd w:id="291"/>
    </w:p>
    <w:p w14:paraId="539B9D17" w14:textId="155E143E" w:rsidR="00FC4DD2" w:rsidRDefault="003C6CDF" w:rsidP="008F27D2">
      <w:pPr>
        <w:pStyle w:val="Heading5"/>
      </w:pPr>
      <w:bookmarkStart w:id="292" w:name="_Toc376607345"/>
      <w:r>
        <w:lastRenderedPageBreak/>
        <w:t>If the Returning O</w:t>
      </w:r>
      <w:r w:rsidR="00FC4DD2">
        <w:t xml:space="preserve">fficer is unable to declare the result </w:t>
      </w:r>
      <w:r w:rsidR="00845102">
        <w:t>of an election under subrule (8</w:t>
      </w:r>
      <w:r w:rsidR="00FC4DD2">
        <w:t xml:space="preserve">) because 2 or more candidates received the same number of votes, the </w:t>
      </w:r>
      <w:r w:rsidR="0014431D">
        <w:t>R</w:t>
      </w:r>
      <w:r w:rsidR="0013223A">
        <w:t>eturning O</w:t>
      </w:r>
      <w:r w:rsidR="00FC4DD2">
        <w:t>fficer must—</w:t>
      </w:r>
      <w:bookmarkEnd w:id="292"/>
    </w:p>
    <w:p w14:paraId="13E67006" w14:textId="60C20A16" w:rsidR="00FC4DD2" w:rsidRDefault="00FC4DD2" w:rsidP="008F27D2">
      <w:pPr>
        <w:pStyle w:val="Heading6"/>
      </w:pPr>
      <w:r>
        <w:t>conduct a further election for the position in acc</w:t>
      </w:r>
      <w:r w:rsidR="00845102">
        <w:t>ordance with subrules (</w:t>
      </w:r>
      <w:r w:rsidR="0013223A">
        <w:t>2</w:t>
      </w:r>
      <w:r w:rsidR="00845102">
        <w:t>) to (8</w:t>
      </w:r>
      <w:r>
        <w:t>) to decide which of those candidates is to be elected; or</w:t>
      </w:r>
    </w:p>
    <w:p w14:paraId="0A64428A" w14:textId="77777777" w:rsidR="00FC4DD2" w:rsidRDefault="00FC4DD2" w:rsidP="008F27D2">
      <w:pPr>
        <w:pStyle w:val="Heading6"/>
      </w:pPr>
      <w:r>
        <w:t>with the agreement of those candidates, decide by lot which of them is to be elected.</w:t>
      </w:r>
    </w:p>
    <w:p w14:paraId="43596FFD" w14:textId="77777777" w:rsidR="00FC4DD2" w:rsidRDefault="00FC4DD2" w:rsidP="00364401">
      <w:pPr>
        <w:pStyle w:val="ActInformation"/>
      </w:pPr>
      <w:r w:rsidRPr="00C04F40">
        <w:rPr>
          <w:b/>
        </w:rPr>
        <w:t>Example</w:t>
      </w:r>
      <w:r w:rsidR="00364401" w:rsidRPr="00C04F40">
        <w:rPr>
          <w:b/>
        </w:rPr>
        <w:t>:</w:t>
      </w:r>
      <w:r w:rsidR="00364401">
        <w:t xml:space="preserve"> </w:t>
      </w:r>
      <w:r>
        <w:t>The choice of candidate may be decided by the toss of a coin, drawing straws or drawing a name out of a hat.</w:t>
      </w:r>
    </w:p>
    <w:p w14:paraId="592A1E2A" w14:textId="77777777" w:rsidR="00FC4DD2" w:rsidRDefault="00FC4DD2" w:rsidP="006D2DD9">
      <w:pPr>
        <w:pStyle w:val="Heading3"/>
      </w:pPr>
      <w:bookmarkStart w:id="293" w:name="_Toc376606870"/>
      <w:bookmarkStart w:id="294" w:name="_Toc376607346"/>
      <w:bookmarkStart w:id="295" w:name="_Toc474949109"/>
      <w:r>
        <w:t>Term of office</w:t>
      </w:r>
      <w:bookmarkEnd w:id="293"/>
      <w:bookmarkEnd w:id="294"/>
      <w:bookmarkEnd w:id="295"/>
    </w:p>
    <w:p w14:paraId="3FD4289E" w14:textId="76D29DAF" w:rsidR="00FC4DD2" w:rsidRDefault="00FC4DD2" w:rsidP="008F27D2">
      <w:pPr>
        <w:pStyle w:val="Heading5"/>
      </w:pPr>
      <w:bookmarkStart w:id="296" w:name="_Toc376607347"/>
      <w:r>
        <w:t>Subject to subrule (3)</w:t>
      </w:r>
      <w:r w:rsidR="008A1D52">
        <w:t>,</w:t>
      </w:r>
      <w:r>
        <w:t xml:space="preserve"> rule 5</w:t>
      </w:r>
      <w:r w:rsidR="00A66AC7">
        <w:t>6, 57 and 58</w:t>
      </w:r>
      <w:r>
        <w:t xml:space="preserve">, a committee member </w:t>
      </w:r>
      <w:r w:rsidR="00E326EB">
        <w:t>hold</w:t>
      </w:r>
      <w:r w:rsidR="00B20F92">
        <w:t>s</w:t>
      </w:r>
      <w:r>
        <w:t xml:space="preserve"> office </w:t>
      </w:r>
      <w:r w:rsidR="00B20F92">
        <w:t>until the positions of the Committee are declared vacant at the next annual general meeting</w:t>
      </w:r>
      <w:r>
        <w:t>.</w:t>
      </w:r>
      <w:bookmarkEnd w:id="296"/>
      <w:r w:rsidR="00725807">
        <w:t xml:space="preserve"> </w:t>
      </w:r>
    </w:p>
    <w:p w14:paraId="49271CCD" w14:textId="77777777" w:rsidR="00FC4DD2" w:rsidRDefault="00FC4DD2" w:rsidP="008F27D2">
      <w:pPr>
        <w:pStyle w:val="Heading5"/>
      </w:pPr>
      <w:bookmarkStart w:id="297" w:name="_Toc376607348"/>
      <w:r>
        <w:t>A committee member may be re-elected.</w:t>
      </w:r>
      <w:bookmarkEnd w:id="297"/>
    </w:p>
    <w:p w14:paraId="0813E4A5" w14:textId="1769930C" w:rsidR="00FC4DD2" w:rsidRPr="00BB052C" w:rsidRDefault="00FC4DD2" w:rsidP="008F27D2">
      <w:pPr>
        <w:pStyle w:val="Heading5"/>
      </w:pPr>
      <w:bookmarkStart w:id="298" w:name="_Toc376607349"/>
      <w:r>
        <w:t xml:space="preserve">A general meeting of the </w:t>
      </w:r>
      <w:r w:rsidR="00EE530B">
        <w:t>Club</w:t>
      </w:r>
      <w:r>
        <w:t xml:space="preserve"> may</w:t>
      </w:r>
      <w:bookmarkEnd w:id="298"/>
      <w:r w:rsidR="00BB052C">
        <w:t xml:space="preserve"> </w:t>
      </w:r>
      <w:r w:rsidRPr="00BB052C">
        <w:t xml:space="preserve">elect an eligible </w:t>
      </w:r>
      <w:r w:rsidR="00E326EB" w:rsidRPr="00BB052C">
        <w:t xml:space="preserve">ordinary </w:t>
      </w:r>
      <w:r w:rsidRPr="00BB052C">
        <w:t xml:space="preserve">member of the </w:t>
      </w:r>
      <w:r w:rsidR="00EE530B">
        <w:t>Club</w:t>
      </w:r>
      <w:r w:rsidR="00BB052C">
        <w:t xml:space="preserve"> to fill a</w:t>
      </w:r>
      <w:r w:rsidRPr="00BB052C">
        <w:t xml:space="preserve"> vacant position in accordance with this Division.</w:t>
      </w:r>
    </w:p>
    <w:p w14:paraId="1FFA91A4" w14:textId="77777777" w:rsidR="00FC4DD2" w:rsidRDefault="00FC4DD2" w:rsidP="006D2DD9">
      <w:pPr>
        <w:pStyle w:val="Heading3"/>
      </w:pPr>
      <w:bookmarkStart w:id="299" w:name="_Toc376606871"/>
      <w:bookmarkStart w:id="300" w:name="_Toc376607352"/>
      <w:bookmarkStart w:id="301" w:name="_Toc474949110"/>
      <w:r>
        <w:t>Vacation of office</w:t>
      </w:r>
      <w:bookmarkEnd w:id="299"/>
      <w:bookmarkEnd w:id="300"/>
      <w:bookmarkEnd w:id="301"/>
    </w:p>
    <w:p w14:paraId="6AB21219" w14:textId="5F999184" w:rsidR="00FC4DD2" w:rsidRDefault="00FC4DD2" w:rsidP="008F27D2">
      <w:pPr>
        <w:pStyle w:val="Heading5"/>
      </w:pPr>
      <w:bookmarkStart w:id="302" w:name="_Toc376607353"/>
      <w:r>
        <w:t>A committee member may resign from the Committee by written notice</w:t>
      </w:r>
      <w:r w:rsidR="00B20F92">
        <w:t>, specifying the date of cessation,</w:t>
      </w:r>
      <w:r>
        <w:t xml:space="preserve"> addressed to the Committee.</w:t>
      </w:r>
      <w:bookmarkEnd w:id="302"/>
    </w:p>
    <w:p w14:paraId="4C6D3AE6" w14:textId="7613A02A" w:rsidR="00FC4DD2" w:rsidRDefault="00FC4DD2" w:rsidP="008F27D2">
      <w:pPr>
        <w:pStyle w:val="Heading5"/>
      </w:pPr>
      <w:bookmarkStart w:id="303" w:name="_Toc376607354"/>
      <w:r>
        <w:t xml:space="preserve">A person ceases to be a committee member if </w:t>
      </w:r>
      <w:r w:rsidR="008A1D52">
        <w:t>they</w:t>
      </w:r>
      <w:r>
        <w:t>—</w:t>
      </w:r>
      <w:bookmarkEnd w:id="303"/>
    </w:p>
    <w:p w14:paraId="1DDA4DC3" w14:textId="5A1F32AB" w:rsidR="00FB73BE" w:rsidRPr="00FB73BE" w:rsidRDefault="00AC37D2" w:rsidP="008F27D2">
      <w:pPr>
        <w:pStyle w:val="Heading6"/>
      </w:pPr>
      <w:r w:rsidRPr="00FB73BE">
        <w:t>cease to be a student enrolled in a course of study administered at the Clayton campus;</w:t>
      </w:r>
      <w:r w:rsidR="00BB62C3" w:rsidRPr="00FB73BE">
        <w:t xml:space="preserve"> </w:t>
      </w:r>
    </w:p>
    <w:p w14:paraId="3C8D1A0C" w14:textId="7B789031" w:rsidR="00AC37D2" w:rsidRPr="00FB73BE" w:rsidRDefault="00A21E9C" w:rsidP="008F27D2">
      <w:pPr>
        <w:pStyle w:val="Heading6"/>
      </w:pPr>
      <w:r>
        <w:t>are</w:t>
      </w:r>
      <w:r w:rsidR="00FB73BE">
        <w:t xml:space="preserve"> not enrolled in any units of study</w:t>
      </w:r>
      <w:r w:rsidR="00C227F3" w:rsidRPr="00C227F3">
        <w:t xml:space="preserve"> </w:t>
      </w:r>
      <w:r w:rsidR="00C227F3">
        <w:t>at a Victorian campus of the University</w:t>
      </w:r>
      <w:r w:rsidR="00FB73BE">
        <w:t>;</w:t>
      </w:r>
    </w:p>
    <w:p w14:paraId="15796006" w14:textId="79E7AB00" w:rsidR="00FC4DD2" w:rsidRDefault="00FC4DD2" w:rsidP="008F27D2">
      <w:pPr>
        <w:pStyle w:val="Heading6"/>
      </w:pPr>
      <w:r>
        <w:t xml:space="preserve">cease to be a member of the </w:t>
      </w:r>
      <w:r w:rsidR="00EE530B">
        <w:t>Club</w:t>
      </w:r>
      <w:r>
        <w:t>; or</w:t>
      </w:r>
    </w:p>
    <w:p w14:paraId="6C65912E" w14:textId="56E7E93C" w:rsidR="00FC4DD2" w:rsidRDefault="00A21E9C" w:rsidP="008F27D2">
      <w:pPr>
        <w:pStyle w:val="Heading6"/>
      </w:pPr>
      <w:r>
        <w:t>fail</w:t>
      </w:r>
      <w:r w:rsidR="00FC4DD2">
        <w:t xml:space="preserve"> to attend 3 consecutive committee meetings (other than special or urgent committee meetings) without le</w:t>
      </w:r>
      <w:r w:rsidR="00AC37D2">
        <w:t>ave of absence under rule 6</w:t>
      </w:r>
      <w:r w:rsidR="002C2521">
        <w:t>9</w:t>
      </w:r>
      <w:r w:rsidR="00AC37D2">
        <w:t>.</w:t>
      </w:r>
    </w:p>
    <w:p w14:paraId="6D1D8FED" w14:textId="31B15216" w:rsidR="00A66AC7" w:rsidRDefault="00A66AC7" w:rsidP="008F27D2">
      <w:pPr>
        <w:pStyle w:val="Heading5"/>
      </w:pPr>
      <w:bookmarkStart w:id="304" w:name="_Toc376607357"/>
      <w:r>
        <w:t xml:space="preserve">In the event that the office of the President, Vice President, Treasurer and/or Secretary is vacated prior to the conclusion of an ordinary term or is vacant after an election, an EGM shall be called and held within 20 academic days of vacation to enable a by-election for the vacant position(s), unless an OGM or AGM will be held within the same period. </w:t>
      </w:r>
      <w:bookmarkEnd w:id="304"/>
    </w:p>
    <w:p w14:paraId="7AA6D7C7" w14:textId="21932484" w:rsidR="00A66AC7" w:rsidRPr="00A66AC7" w:rsidRDefault="00A66AC7" w:rsidP="008F27D2">
      <w:pPr>
        <w:pStyle w:val="Heading5"/>
      </w:pPr>
      <w:r>
        <w:t>The Committee may continue to act despite any vacancy in its membership</w:t>
      </w:r>
      <w:r w:rsidR="00421EB8">
        <w:t>.</w:t>
      </w:r>
    </w:p>
    <w:p w14:paraId="1A9CA6AC" w14:textId="14DEC356" w:rsidR="008410E2" w:rsidRDefault="008410E2" w:rsidP="008410E2">
      <w:pPr>
        <w:pStyle w:val="Heading3"/>
      </w:pPr>
      <w:bookmarkStart w:id="305" w:name="_Toc474949111"/>
      <w:r>
        <w:t>Removal from office</w:t>
      </w:r>
      <w:bookmarkEnd w:id="305"/>
    </w:p>
    <w:p w14:paraId="06B2CFE9" w14:textId="105795EA" w:rsidR="008410E2" w:rsidRDefault="007C41C9" w:rsidP="008F27D2">
      <w:pPr>
        <w:pStyle w:val="Heading5"/>
      </w:pPr>
      <w:r>
        <w:t>A committee member may be removed from office under Di</w:t>
      </w:r>
      <w:r w:rsidR="00421EB8">
        <w:t>vision 2 of Part 3 or under sub</w:t>
      </w:r>
      <w:r>
        <w:t>rule (2) below.</w:t>
      </w:r>
    </w:p>
    <w:p w14:paraId="4264E880" w14:textId="5C943ABD" w:rsidR="007C41C9" w:rsidRPr="00175FFD" w:rsidRDefault="007C41C9" w:rsidP="008F27D2">
      <w:pPr>
        <w:pStyle w:val="Heading5"/>
      </w:pPr>
      <w:r w:rsidRPr="00175FFD">
        <w:t xml:space="preserve">A general meeting of the </w:t>
      </w:r>
      <w:r w:rsidR="00EE530B" w:rsidRPr="00175FFD">
        <w:t>Club</w:t>
      </w:r>
      <w:r w:rsidRPr="00175FFD">
        <w:t xml:space="preserve"> may remove a</w:t>
      </w:r>
      <w:r w:rsidR="008F039E" w:rsidRPr="00175FFD">
        <w:t xml:space="preserve"> committee member from office if</w:t>
      </w:r>
      <w:r w:rsidRPr="00175FFD">
        <w:t xml:space="preserve"> not less than two thirds of the ordinary members </w:t>
      </w:r>
      <w:r w:rsidR="00F11C52" w:rsidRPr="00175FFD">
        <w:t>present</w:t>
      </w:r>
      <w:r w:rsidRPr="00175FFD">
        <w:t xml:space="preserve"> </w:t>
      </w:r>
      <w:r w:rsidR="00F11C52" w:rsidRPr="00175FFD">
        <w:t xml:space="preserve">(either in person or by proxy) </w:t>
      </w:r>
      <w:r w:rsidRPr="00175FFD">
        <w:t>at a general meeting vote in favour of the decision, provided that</w:t>
      </w:r>
      <w:r w:rsidR="00BB052C" w:rsidRPr="00175FFD">
        <w:t>—</w:t>
      </w:r>
    </w:p>
    <w:p w14:paraId="64558EC9" w14:textId="6C79E7D3" w:rsidR="007C41C9" w:rsidRDefault="004B6C5D" w:rsidP="008F27D2">
      <w:pPr>
        <w:pStyle w:val="Heading6"/>
      </w:pPr>
      <w:r>
        <w:t xml:space="preserve">14 days </w:t>
      </w:r>
      <w:r w:rsidR="007C41C9">
        <w:t xml:space="preserve">notice </w:t>
      </w:r>
      <w:r w:rsidR="00BB052C">
        <w:t xml:space="preserve">of the intention to move a motion of removal from office has been served </w:t>
      </w:r>
      <w:r w:rsidR="008F039E">
        <w:t xml:space="preserve">on the committee member, members of the </w:t>
      </w:r>
      <w:r w:rsidR="00EE530B">
        <w:t>Club</w:t>
      </w:r>
      <w:r w:rsidR="008F039E">
        <w:t xml:space="preserve"> and</w:t>
      </w:r>
      <w:r w:rsidR="00421EB8">
        <w:t xml:space="preserve"> the</w:t>
      </w:r>
      <w:r w:rsidR="008F039E">
        <w:t xml:space="preserve"> </w:t>
      </w:r>
      <w:r w:rsidR="00BB052C">
        <w:t>C&amp;S Executive</w:t>
      </w:r>
      <w:r w:rsidR="00421EB8">
        <w:t>;</w:t>
      </w:r>
      <w:r w:rsidR="00BB052C">
        <w:t xml:space="preserve"> and</w:t>
      </w:r>
    </w:p>
    <w:p w14:paraId="35937590" w14:textId="1BBF6E82" w:rsidR="00BB052C" w:rsidRDefault="00BB052C" w:rsidP="008F27D2">
      <w:pPr>
        <w:pStyle w:val="Heading6"/>
      </w:pPr>
      <w:r>
        <w:lastRenderedPageBreak/>
        <w:t>the committee member has been given</w:t>
      </w:r>
      <w:r w:rsidR="00421EB8">
        <w:t xml:space="preserve"> a</w:t>
      </w:r>
      <w:r>
        <w:t xml:space="preserve"> reasonable oppo</w:t>
      </w:r>
      <w:r w:rsidR="0063111A">
        <w:t>rtunity to speak to the motion; and—</w:t>
      </w:r>
    </w:p>
    <w:p w14:paraId="306498DC" w14:textId="42625564" w:rsidR="0063111A" w:rsidRPr="0063111A" w:rsidRDefault="0063111A" w:rsidP="002B2311">
      <w:pPr>
        <w:pStyle w:val="Heading6"/>
      </w:pPr>
      <w:r>
        <w:t xml:space="preserve">may elect an eligible ordinary member of the </w:t>
      </w:r>
      <w:r w:rsidR="00EE530B">
        <w:t>Club</w:t>
      </w:r>
      <w:r>
        <w:t xml:space="preserve"> to fill the vacant position in accordance with this Division.</w:t>
      </w:r>
    </w:p>
    <w:p w14:paraId="6C463B8C" w14:textId="6DC52501" w:rsidR="00FC4DD2" w:rsidRDefault="004D79CC" w:rsidP="006D2DD9">
      <w:pPr>
        <w:pStyle w:val="Heading3"/>
      </w:pPr>
      <w:bookmarkStart w:id="306" w:name="_Toc474949112"/>
      <w:r>
        <w:t>Co-option</w:t>
      </w:r>
      <w:bookmarkEnd w:id="306"/>
    </w:p>
    <w:p w14:paraId="5D6762B8" w14:textId="15EC3348" w:rsidR="00FC4DD2" w:rsidRDefault="004D79CC" w:rsidP="0063111A">
      <w:pPr>
        <w:pStyle w:val="RuleDiscussion"/>
      </w:pPr>
      <w:bookmarkStart w:id="307" w:name="_Toc376607356"/>
      <w:r>
        <w:t>The Committee may co-opt (appoint)</w:t>
      </w:r>
      <w:r w:rsidR="00FC4DD2">
        <w:t xml:space="preserve"> an eligible</w:t>
      </w:r>
      <w:r w:rsidR="002C2521">
        <w:t xml:space="preserve"> ordinary</w:t>
      </w:r>
      <w:r w:rsidR="00FC4DD2">
        <w:t xml:space="preserve"> member of the </w:t>
      </w:r>
      <w:r w:rsidR="00EE530B">
        <w:t>Club</w:t>
      </w:r>
      <w:r w:rsidR="00FC4DD2">
        <w:t xml:space="preserve"> </w:t>
      </w:r>
      <w:r w:rsidR="00005B28">
        <w:t xml:space="preserve">who is entitled to vote </w:t>
      </w:r>
      <w:r w:rsidR="00FC4DD2">
        <w:t>to fill a position on the Committee that—</w:t>
      </w:r>
      <w:bookmarkEnd w:id="307"/>
    </w:p>
    <w:p w14:paraId="6243063B" w14:textId="34544576" w:rsidR="00FC4DD2" w:rsidRDefault="00FC4DD2" w:rsidP="00264D27">
      <w:pPr>
        <w:pStyle w:val="Heading6"/>
      </w:pPr>
      <w:r>
        <w:t>has become vacant under rule 5</w:t>
      </w:r>
      <w:r w:rsidR="0063111A">
        <w:t>6</w:t>
      </w:r>
      <w:r>
        <w:t>; or</w:t>
      </w:r>
    </w:p>
    <w:p w14:paraId="4052FA06" w14:textId="12324A05" w:rsidR="00FC4DD2" w:rsidRDefault="00FC4DD2" w:rsidP="00264D27">
      <w:pPr>
        <w:pStyle w:val="Heading6"/>
      </w:pPr>
      <w:r>
        <w:t xml:space="preserve">was </w:t>
      </w:r>
      <w:r w:rsidRPr="00725807">
        <w:t>not</w:t>
      </w:r>
      <w:r>
        <w:t xml:space="preserve"> filled by election at the last annual</w:t>
      </w:r>
      <w:r w:rsidR="00725807">
        <w:t xml:space="preserve"> general meeting—</w:t>
      </w:r>
    </w:p>
    <w:p w14:paraId="2E4E6301" w14:textId="4633B2D0" w:rsidR="00725807" w:rsidRPr="00725807" w:rsidRDefault="00725807" w:rsidP="006A0590">
      <w:pPr>
        <w:pStyle w:val="RuleDiscussion"/>
      </w:pPr>
      <w:r>
        <w:t xml:space="preserve">who shall hold office until the next general meeting of the </w:t>
      </w:r>
      <w:r w:rsidR="00EE530B">
        <w:t>Club</w:t>
      </w:r>
      <w:r>
        <w:t>.</w:t>
      </w:r>
    </w:p>
    <w:p w14:paraId="55DE1794" w14:textId="6C06A8B7" w:rsidR="00FC4DD2" w:rsidRDefault="00311215" w:rsidP="006D2DD9">
      <w:pPr>
        <w:pStyle w:val="Heading2"/>
      </w:pPr>
      <w:bookmarkStart w:id="308" w:name="_Toc376606873"/>
      <w:bookmarkStart w:id="309" w:name="_Toc376607360"/>
      <w:r>
        <w:t xml:space="preserve"> </w:t>
      </w:r>
      <w:bookmarkStart w:id="310" w:name="_Toc474949113"/>
      <w:r w:rsidR="00FC4DD2">
        <w:t>—</w:t>
      </w:r>
      <w:r>
        <w:t xml:space="preserve"> </w:t>
      </w:r>
      <w:r w:rsidR="00FC4DD2">
        <w:t>Meetings of Committee</w:t>
      </w:r>
      <w:bookmarkEnd w:id="308"/>
      <w:bookmarkEnd w:id="309"/>
      <w:bookmarkEnd w:id="310"/>
    </w:p>
    <w:p w14:paraId="659A1D44" w14:textId="77777777" w:rsidR="00A14429" w:rsidRDefault="00A14429" w:rsidP="00A14429">
      <w:pPr>
        <w:pStyle w:val="Heading3"/>
      </w:pPr>
      <w:bookmarkStart w:id="311" w:name="_Toc474949114"/>
      <w:bookmarkStart w:id="312" w:name="_Toc376606874"/>
      <w:bookmarkStart w:id="313" w:name="_Toc376607361"/>
      <w:r>
        <w:t>Chairperson</w:t>
      </w:r>
      <w:bookmarkEnd w:id="311"/>
    </w:p>
    <w:p w14:paraId="6461A479" w14:textId="19FF3796" w:rsidR="00A14429" w:rsidRDefault="00A14429" w:rsidP="008F27D2">
      <w:pPr>
        <w:pStyle w:val="Heading5"/>
      </w:pPr>
      <w:r>
        <w:t>The President or, in the President’s absence, the Vice President, is the Chairperson for any committee meetings</w:t>
      </w:r>
      <w:r w:rsidR="00421EB8">
        <w:t>.</w:t>
      </w:r>
    </w:p>
    <w:p w14:paraId="10EFAFF2" w14:textId="7ECFD580" w:rsidR="00A14429" w:rsidRPr="009456EE" w:rsidRDefault="00A14429" w:rsidP="008F27D2">
      <w:pPr>
        <w:pStyle w:val="Heading5"/>
      </w:pPr>
      <w:r>
        <w:t>If the President and the Vice President are both absent, or are unable to preside, the Chairperson of the meeting must be a committee member elected by the other committee members present.</w:t>
      </w:r>
    </w:p>
    <w:p w14:paraId="443B5E69" w14:textId="77777777" w:rsidR="00FC4DD2" w:rsidRDefault="00FC4DD2" w:rsidP="006D2DD9">
      <w:pPr>
        <w:pStyle w:val="Heading3"/>
      </w:pPr>
      <w:bookmarkStart w:id="314" w:name="_Toc474949115"/>
      <w:r>
        <w:t>Meetings of Committee</w:t>
      </w:r>
      <w:bookmarkEnd w:id="312"/>
      <w:bookmarkEnd w:id="313"/>
      <w:bookmarkEnd w:id="314"/>
    </w:p>
    <w:p w14:paraId="34A1AD39" w14:textId="272B06A8" w:rsidR="00FC4DD2" w:rsidRDefault="00FC4DD2" w:rsidP="008F27D2">
      <w:pPr>
        <w:pStyle w:val="Heading5"/>
      </w:pPr>
      <w:bookmarkStart w:id="315" w:name="_Toc376607362"/>
      <w:r>
        <w:t xml:space="preserve">The Committee must meet at least 4 times in each </w:t>
      </w:r>
      <w:r w:rsidR="001F0A48">
        <w:t xml:space="preserve">half </w:t>
      </w:r>
      <w:r>
        <w:t xml:space="preserve">year at the dates, times and places determined by the </w:t>
      </w:r>
      <w:r w:rsidR="008C02D8">
        <w:t>Secretary</w:t>
      </w:r>
      <w:r>
        <w:t>.</w:t>
      </w:r>
      <w:bookmarkEnd w:id="315"/>
    </w:p>
    <w:p w14:paraId="6F0957FD" w14:textId="77777777" w:rsidR="00857289" w:rsidRDefault="00857289" w:rsidP="00857289">
      <w:pPr>
        <w:pStyle w:val="Heading5"/>
        <w:numPr>
          <w:ilvl w:val="4"/>
          <w:numId w:val="9"/>
        </w:numPr>
      </w:pPr>
      <w:bookmarkStart w:id="316" w:name="_Toc376607364"/>
      <w:bookmarkStart w:id="317" w:name="_Toc376606875"/>
      <w:bookmarkStart w:id="318" w:name="_Toc376607365"/>
      <w:r>
        <w:t>Special committee meetings may be convened at a specified date, time and place by the President or by any 2 members of the Committee.</w:t>
      </w:r>
      <w:bookmarkEnd w:id="316"/>
    </w:p>
    <w:p w14:paraId="6F2D0F93" w14:textId="77777777" w:rsidR="00FC4DD2" w:rsidRDefault="00FC4DD2" w:rsidP="006D2DD9">
      <w:pPr>
        <w:pStyle w:val="Heading3"/>
      </w:pPr>
      <w:bookmarkStart w:id="319" w:name="_Toc474949116"/>
      <w:r>
        <w:t>Notice of meetings</w:t>
      </w:r>
      <w:bookmarkEnd w:id="317"/>
      <w:bookmarkEnd w:id="318"/>
      <w:bookmarkEnd w:id="319"/>
    </w:p>
    <w:p w14:paraId="2EBB6FBE" w14:textId="2BB9CC16" w:rsidR="00FC4DD2" w:rsidRDefault="00FC4DD2" w:rsidP="008F27D2">
      <w:pPr>
        <w:pStyle w:val="Heading5"/>
      </w:pPr>
      <w:bookmarkStart w:id="320" w:name="_Toc376607366"/>
      <w:r>
        <w:t>Notice of each committee meeting m</w:t>
      </w:r>
      <w:r w:rsidR="00B20F92">
        <w:t xml:space="preserve">ust be given </w:t>
      </w:r>
      <w:r>
        <w:t xml:space="preserve">to each </w:t>
      </w:r>
      <w:r w:rsidR="008C02D8">
        <w:t>committee member no later than 7</w:t>
      </w:r>
      <w:r>
        <w:t xml:space="preserve"> days before the date of the meeting.</w:t>
      </w:r>
      <w:bookmarkEnd w:id="320"/>
    </w:p>
    <w:p w14:paraId="67BA90E1" w14:textId="77777777" w:rsidR="00FC4DD2" w:rsidRDefault="00FC4DD2" w:rsidP="008F27D2">
      <w:pPr>
        <w:pStyle w:val="Heading5"/>
      </w:pPr>
      <w:bookmarkStart w:id="321" w:name="_Toc376607367"/>
      <w:r>
        <w:t>Notice may be given of more than one committee meeting at the same time.</w:t>
      </w:r>
      <w:bookmarkEnd w:id="321"/>
    </w:p>
    <w:p w14:paraId="7B55052A" w14:textId="77777777" w:rsidR="00FC4DD2" w:rsidRDefault="00FC4DD2" w:rsidP="008F27D2">
      <w:pPr>
        <w:pStyle w:val="Heading5"/>
      </w:pPr>
      <w:bookmarkStart w:id="322" w:name="_Toc376607368"/>
      <w:r>
        <w:t>The notice must state the date, time and place of the meeting.</w:t>
      </w:r>
      <w:bookmarkEnd w:id="322"/>
    </w:p>
    <w:p w14:paraId="07B41F03" w14:textId="77777777" w:rsidR="00FC4DD2" w:rsidRDefault="00FC4DD2" w:rsidP="008F27D2">
      <w:pPr>
        <w:pStyle w:val="Heading5"/>
      </w:pPr>
      <w:bookmarkStart w:id="323" w:name="_Toc376607369"/>
      <w:r>
        <w:t>If a special committee meeting is convened, the notice must include the general nature of the business to be conducted.</w:t>
      </w:r>
      <w:bookmarkEnd w:id="323"/>
    </w:p>
    <w:p w14:paraId="24166838" w14:textId="6C0965CF" w:rsidR="00FC4DD2" w:rsidRDefault="00FC4DD2" w:rsidP="008F27D2">
      <w:pPr>
        <w:pStyle w:val="Heading5"/>
      </w:pPr>
      <w:bookmarkStart w:id="324" w:name="_Toc376607370"/>
      <w:r>
        <w:t xml:space="preserve">The only business that may be conducted at </w:t>
      </w:r>
      <w:r w:rsidR="00B20F92">
        <w:t xml:space="preserve">a special </w:t>
      </w:r>
      <w:r w:rsidR="006E7887">
        <w:t xml:space="preserve">committee </w:t>
      </w:r>
      <w:r>
        <w:t>meeting is the business for which the meeting is convened.</w:t>
      </w:r>
      <w:bookmarkEnd w:id="324"/>
    </w:p>
    <w:p w14:paraId="0AA8F3AE" w14:textId="77777777" w:rsidR="00FC4DD2" w:rsidRDefault="00FC4DD2" w:rsidP="007A6190">
      <w:pPr>
        <w:pStyle w:val="Heading3"/>
      </w:pPr>
      <w:bookmarkStart w:id="325" w:name="_Toc376606876"/>
      <w:bookmarkStart w:id="326" w:name="_Toc376607371"/>
      <w:bookmarkStart w:id="327" w:name="_Toc474949117"/>
      <w:r>
        <w:t>Urgent meetings</w:t>
      </w:r>
      <w:bookmarkEnd w:id="325"/>
      <w:bookmarkEnd w:id="326"/>
      <w:bookmarkEnd w:id="327"/>
    </w:p>
    <w:p w14:paraId="0E990AB1" w14:textId="45F8D77A" w:rsidR="00FC4DD2" w:rsidRDefault="00FC4DD2" w:rsidP="008F27D2">
      <w:pPr>
        <w:pStyle w:val="Heading5"/>
      </w:pPr>
      <w:bookmarkStart w:id="328" w:name="_Toc376607372"/>
      <w:r>
        <w:t>In cases of urgency, a meeting can be held without notice being give</w:t>
      </w:r>
      <w:r w:rsidR="009D6DCA">
        <w:t>n in accordance with rule 61</w:t>
      </w:r>
      <w:r>
        <w:t xml:space="preserve"> provided that as much notice as practicable is given to each committee member by the quickest means practicable.</w:t>
      </w:r>
      <w:bookmarkEnd w:id="328"/>
    </w:p>
    <w:p w14:paraId="203BEFC9" w14:textId="77777777" w:rsidR="00FC4DD2" w:rsidRDefault="00FC4DD2" w:rsidP="008F27D2">
      <w:pPr>
        <w:pStyle w:val="Heading5"/>
      </w:pPr>
      <w:bookmarkStart w:id="329" w:name="_Toc376607373"/>
      <w:r>
        <w:t>Any resolution made at the meeting must be passed by an absolute majority of the Committee.</w:t>
      </w:r>
      <w:bookmarkEnd w:id="329"/>
    </w:p>
    <w:p w14:paraId="366AB070" w14:textId="3F939AD4" w:rsidR="00FC4DD2" w:rsidRDefault="00FC4DD2" w:rsidP="008F27D2">
      <w:pPr>
        <w:pStyle w:val="Heading5"/>
      </w:pPr>
      <w:bookmarkStart w:id="330" w:name="_Toc376607374"/>
      <w:r>
        <w:t xml:space="preserve">The only business that may be conducted at an urgent </w:t>
      </w:r>
      <w:r w:rsidR="006E7887">
        <w:t xml:space="preserve">committee </w:t>
      </w:r>
      <w:r>
        <w:t>meeting is the business for which the meeting is convened.</w:t>
      </w:r>
      <w:bookmarkEnd w:id="330"/>
    </w:p>
    <w:p w14:paraId="35FF77EE" w14:textId="68528763" w:rsidR="00FC4DD2" w:rsidRDefault="007A6190" w:rsidP="007A6190">
      <w:pPr>
        <w:pStyle w:val="Heading3"/>
      </w:pPr>
      <w:bookmarkStart w:id="331" w:name="_Toc376606877"/>
      <w:bookmarkStart w:id="332" w:name="_Toc376607375"/>
      <w:bookmarkStart w:id="333" w:name="_Toc474949118"/>
      <w:r>
        <w:lastRenderedPageBreak/>
        <w:t>P</w:t>
      </w:r>
      <w:r w:rsidR="00FC4DD2">
        <w:t xml:space="preserve">rocedure and </w:t>
      </w:r>
      <w:bookmarkEnd w:id="331"/>
      <w:bookmarkEnd w:id="332"/>
      <w:r w:rsidR="001553D2">
        <w:t>order of business</w:t>
      </w:r>
      <w:bookmarkEnd w:id="333"/>
    </w:p>
    <w:p w14:paraId="24A8A4A1" w14:textId="2E04B7B0" w:rsidR="00FC4DD2" w:rsidRDefault="00FC4DD2" w:rsidP="008F27D2">
      <w:pPr>
        <w:pStyle w:val="Heading5"/>
      </w:pPr>
      <w:bookmarkStart w:id="334" w:name="_Toc376607376"/>
      <w:r>
        <w:t>The procedure to be followed at a meeting of a Committee must be determined from time to time by the Committee.</w:t>
      </w:r>
      <w:bookmarkEnd w:id="334"/>
    </w:p>
    <w:p w14:paraId="74C06CAE" w14:textId="68161413" w:rsidR="00FC4DD2" w:rsidRDefault="00FC4DD2" w:rsidP="008F27D2">
      <w:pPr>
        <w:pStyle w:val="Heading5"/>
      </w:pPr>
      <w:bookmarkStart w:id="335" w:name="_Toc376607377"/>
      <w:r>
        <w:t xml:space="preserve">The </w:t>
      </w:r>
      <w:r w:rsidR="001553D2">
        <w:t>order of business</w:t>
      </w:r>
      <w:r>
        <w:t xml:space="preserve"> may be determined by the members present at the meeting.</w:t>
      </w:r>
      <w:bookmarkEnd w:id="335"/>
    </w:p>
    <w:p w14:paraId="15165842" w14:textId="77777777" w:rsidR="00FC4DD2" w:rsidRDefault="00FC4DD2" w:rsidP="007A6190">
      <w:pPr>
        <w:pStyle w:val="Heading3"/>
      </w:pPr>
      <w:bookmarkStart w:id="336" w:name="_Toc376606878"/>
      <w:bookmarkStart w:id="337" w:name="_Toc376607378"/>
      <w:bookmarkStart w:id="338" w:name="_Toc474949119"/>
      <w:r>
        <w:t>Use of technology</w:t>
      </w:r>
      <w:bookmarkEnd w:id="336"/>
      <w:bookmarkEnd w:id="337"/>
      <w:bookmarkEnd w:id="338"/>
    </w:p>
    <w:p w14:paraId="154497FF" w14:textId="77777777" w:rsidR="00FC4DD2" w:rsidRDefault="00FC4DD2" w:rsidP="008F27D2">
      <w:pPr>
        <w:pStyle w:val="Heading5"/>
      </w:pPr>
      <w:bookmarkStart w:id="339" w:name="_Toc376607379"/>
      <w:r>
        <w:t>A committee member who is not physically present at a committee meeting may participate in the meeting by the use of technology that allows that committee member and the committee members present at the meeting to clearly and simultaneously communicate with each other.</w:t>
      </w:r>
      <w:bookmarkEnd w:id="339"/>
    </w:p>
    <w:p w14:paraId="0387D813" w14:textId="77777777" w:rsidR="00FC4DD2" w:rsidRDefault="00FC4DD2" w:rsidP="008F27D2">
      <w:pPr>
        <w:pStyle w:val="Heading5"/>
      </w:pPr>
      <w:bookmarkStart w:id="340" w:name="_Toc376607380"/>
      <w:r>
        <w:t>For the purposes of this Part, a committee member participating in a committee meeting as permitted under subrule (1) is taken to be present at the meeting and, if the member votes at the meeting, is taken to have voted in person.</w:t>
      </w:r>
      <w:bookmarkEnd w:id="340"/>
    </w:p>
    <w:p w14:paraId="0D78FA7E" w14:textId="77777777" w:rsidR="00FC4DD2" w:rsidRDefault="00FC4DD2" w:rsidP="007A6190">
      <w:pPr>
        <w:pStyle w:val="Heading3"/>
      </w:pPr>
      <w:bookmarkStart w:id="341" w:name="_Toc376606879"/>
      <w:bookmarkStart w:id="342" w:name="_Toc376607381"/>
      <w:bookmarkStart w:id="343" w:name="_Toc474949120"/>
      <w:r>
        <w:t>Quorum</w:t>
      </w:r>
      <w:bookmarkEnd w:id="341"/>
      <w:bookmarkEnd w:id="342"/>
      <w:bookmarkEnd w:id="343"/>
    </w:p>
    <w:p w14:paraId="752E5FFA" w14:textId="280C6CCC" w:rsidR="00FC4DD2" w:rsidRDefault="00FC4DD2" w:rsidP="008F27D2">
      <w:pPr>
        <w:pStyle w:val="Heading5"/>
      </w:pPr>
      <w:bookmarkStart w:id="344" w:name="_Toc376607382"/>
      <w:r>
        <w:t xml:space="preserve">No business may be conducted at a </w:t>
      </w:r>
      <w:r w:rsidR="00A94E8C">
        <w:t>c</w:t>
      </w:r>
      <w:r>
        <w:t>ommittee meeting unless a quorum is present.</w:t>
      </w:r>
      <w:bookmarkEnd w:id="344"/>
    </w:p>
    <w:p w14:paraId="0F250078" w14:textId="294628B4" w:rsidR="00FC4DD2" w:rsidRDefault="00FC4DD2" w:rsidP="008F27D2">
      <w:pPr>
        <w:pStyle w:val="Heading5"/>
      </w:pPr>
      <w:bookmarkStart w:id="345" w:name="_Toc376607383"/>
      <w:r>
        <w:t>The quorum for a committee meeting is the presence (in person or as allowed under rule 6</w:t>
      </w:r>
      <w:r w:rsidR="002219C0">
        <w:t>4</w:t>
      </w:r>
      <w:r>
        <w:t>) of a majority of the committee members holding office</w:t>
      </w:r>
      <w:r w:rsidR="00857289">
        <w:t>, at least one</w:t>
      </w:r>
      <w:r w:rsidR="001F0A48">
        <w:t xml:space="preserve"> of which must be the President, Vice President, Treasurer or Secretary</w:t>
      </w:r>
      <w:r>
        <w:t>.</w:t>
      </w:r>
      <w:bookmarkEnd w:id="345"/>
    </w:p>
    <w:p w14:paraId="198FBECF" w14:textId="57EF425F" w:rsidR="00FC4DD2" w:rsidRDefault="00FC4DD2" w:rsidP="008F27D2">
      <w:pPr>
        <w:pStyle w:val="Heading5"/>
      </w:pPr>
      <w:bookmarkStart w:id="346" w:name="_Toc376607384"/>
      <w:r>
        <w:t xml:space="preserve">If </w:t>
      </w:r>
      <w:r w:rsidR="001F0A48">
        <w:t>a quorum is not present within 2</w:t>
      </w:r>
      <w:r>
        <w:t>0 minutes after the notified commencement time of a committee meeting—</w:t>
      </w:r>
      <w:bookmarkEnd w:id="346"/>
    </w:p>
    <w:p w14:paraId="3A97BC0E" w14:textId="49F5C9F5" w:rsidR="00FC4DD2" w:rsidRDefault="00FC4DD2" w:rsidP="008F27D2">
      <w:pPr>
        <w:pStyle w:val="Heading6"/>
      </w:pPr>
      <w:r>
        <w:t>in the case of a special</w:t>
      </w:r>
      <w:r w:rsidR="00BD2DED">
        <w:t xml:space="preserve"> or urgent</w:t>
      </w:r>
      <w:r>
        <w:t xml:space="preserve"> meeting—the meeting lapses;</w:t>
      </w:r>
    </w:p>
    <w:p w14:paraId="6A16290B" w14:textId="095D855A" w:rsidR="00FC4DD2" w:rsidRDefault="00FC4DD2" w:rsidP="008F27D2">
      <w:pPr>
        <w:pStyle w:val="Heading6"/>
      </w:pPr>
      <w:r>
        <w:t>in any other case—the meeting must be adjourned to a date no later than 14 days after the adjournment and notice of the time, date and place to which the meeting is adjourned must be</w:t>
      </w:r>
      <w:r w:rsidR="002219C0">
        <w:t xml:space="preserve"> given in accordance with rule 61</w:t>
      </w:r>
      <w:r>
        <w:t>.</w:t>
      </w:r>
    </w:p>
    <w:p w14:paraId="6F318188" w14:textId="77777777" w:rsidR="00FC4DD2" w:rsidRDefault="00FC4DD2" w:rsidP="007A6190">
      <w:pPr>
        <w:pStyle w:val="Heading3"/>
      </w:pPr>
      <w:bookmarkStart w:id="347" w:name="_Toc376606880"/>
      <w:bookmarkStart w:id="348" w:name="_Toc376607385"/>
      <w:bookmarkStart w:id="349" w:name="_Toc474949121"/>
      <w:r>
        <w:t>Voting</w:t>
      </w:r>
      <w:bookmarkEnd w:id="347"/>
      <w:bookmarkEnd w:id="348"/>
      <w:bookmarkEnd w:id="349"/>
    </w:p>
    <w:p w14:paraId="594325E2" w14:textId="10DD7EA7" w:rsidR="00FC4DD2" w:rsidRDefault="00FC4DD2" w:rsidP="008F27D2">
      <w:pPr>
        <w:pStyle w:val="Heading5"/>
      </w:pPr>
      <w:bookmarkStart w:id="350" w:name="_Toc376607386"/>
      <w:r>
        <w:t>On any question arising at a committee meeting, each committe</w:t>
      </w:r>
      <w:r w:rsidR="008C02D8">
        <w:t xml:space="preserve">e member present </w:t>
      </w:r>
      <w:r w:rsidR="00421EB8">
        <w:t>at the meeting, other than the C</w:t>
      </w:r>
      <w:r w:rsidR="008C02D8">
        <w:t xml:space="preserve">hairperson, </w:t>
      </w:r>
      <w:r>
        <w:t>has one vote.</w:t>
      </w:r>
      <w:bookmarkEnd w:id="350"/>
    </w:p>
    <w:p w14:paraId="0011231A" w14:textId="10D213A7" w:rsidR="00FC4DD2" w:rsidRDefault="00FC4DD2" w:rsidP="008F27D2">
      <w:pPr>
        <w:pStyle w:val="Heading5"/>
      </w:pPr>
      <w:bookmarkStart w:id="351" w:name="_Toc376607387"/>
      <w:r>
        <w:t>A motion is carried if a majority of committee members present at the meeting</w:t>
      </w:r>
      <w:r w:rsidR="001F0A48">
        <w:t>, excluding those who abstain,</w:t>
      </w:r>
      <w:r>
        <w:t xml:space="preserve"> vote in favour of the motion.</w:t>
      </w:r>
      <w:bookmarkEnd w:id="351"/>
    </w:p>
    <w:p w14:paraId="2C7C4150" w14:textId="465782BB" w:rsidR="00FC4DD2" w:rsidRDefault="00FC4DD2" w:rsidP="008F27D2">
      <w:pPr>
        <w:pStyle w:val="Heading5"/>
      </w:pPr>
      <w:bookmarkStart w:id="352" w:name="_Toc376607388"/>
      <w:r>
        <w:t>Subrule (2) does not apply to any motion or question which is required by th</w:t>
      </w:r>
      <w:r w:rsidR="00F45BA7">
        <w:t>is constitution</w:t>
      </w:r>
      <w:r>
        <w:t xml:space="preserve"> to be passed by an absolute majority of the Committee.</w:t>
      </w:r>
      <w:bookmarkEnd w:id="352"/>
    </w:p>
    <w:p w14:paraId="35E25BA1" w14:textId="2C4CE269" w:rsidR="00FC4DD2" w:rsidRDefault="00FC4DD2" w:rsidP="008F27D2">
      <w:pPr>
        <w:pStyle w:val="Heading5"/>
      </w:pPr>
      <w:bookmarkStart w:id="353" w:name="_Toc376607389"/>
      <w:r>
        <w:t>If votes are divided equally on a question, the Chairperson</w:t>
      </w:r>
      <w:r w:rsidR="00470A15">
        <w:t xml:space="preserve"> of the meeting has a </w:t>
      </w:r>
      <w:r>
        <w:t>casting vote.</w:t>
      </w:r>
      <w:bookmarkEnd w:id="353"/>
    </w:p>
    <w:p w14:paraId="47E1EE21" w14:textId="77777777" w:rsidR="00FC4DD2" w:rsidRDefault="00FC4DD2" w:rsidP="008F27D2">
      <w:pPr>
        <w:pStyle w:val="Heading5"/>
      </w:pPr>
      <w:bookmarkStart w:id="354" w:name="_Toc376607390"/>
      <w:r>
        <w:t>Voting by proxy is not permitted.</w:t>
      </w:r>
      <w:bookmarkEnd w:id="354"/>
    </w:p>
    <w:p w14:paraId="41793C22" w14:textId="77777777" w:rsidR="00FC4DD2" w:rsidRDefault="00FC4DD2" w:rsidP="007A6190">
      <w:pPr>
        <w:pStyle w:val="Heading3"/>
      </w:pPr>
      <w:bookmarkStart w:id="355" w:name="_Toc376606881"/>
      <w:bookmarkStart w:id="356" w:name="_Toc376607391"/>
      <w:bookmarkStart w:id="357" w:name="_Toc474949122"/>
      <w:r>
        <w:t>Conflict of interest</w:t>
      </w:r>
      <w:bookmarkEnd w:id="355"/>
      <w:bookmarkEnd w:id="356"/>
      <w:bookmarkEnd w:id="357"/>
    </w:p>
    <w:p w14:paraId="6304BD84" w14:textId="77777777" w:rsidR="00FC4DD2" w:rsidRDefault="00FC4DD2" w:rsidP="008F27D2">
      <w:pPr>
        <w:pStyle w:val="Heading5"/>
      </w:pPr>
      <w:bookmarkStart w:id="358" w:name="_Toc376607392"/>
      <w:r>
        <w:t>A committee member who has a material personal interest in a matter being considered at a committee meeting must disclose the nature and extent of that interest to the Committee.</w:t>
      </w:r>
      <w:bookmarkEnd w:id="358"/>
    </w:p>
    <w:p w14:paraId="47E750A3" w14:textId="77777777" w:rsidR="00FC4DD2" w:rsidRDefault="00FC4DD2" w:rsidP="008F27D2">
      <w:pPr>
        <w:pStyle w:val="Heading5"/>
      </w:pPr>
      <w:bookmarkStart w:id="359" w:name="_Toc376607393"/>
      <w:r>
        <w:t>The member—</w:t>
      </w:r>
      <w:bookmarkEnd w:id="359"/>
    </w:p>
    <w:p w14:paraId="100D5555" w14:textId="77777777" w:rsidR="00FC4DD2" w:rsidRDefault="00FC4DD2" w:rsidP="008F27D2">
      <w:pPr>
        <w:pStyle w:val="Heading6"/>
      </w:pPr>
      <w:r>
        <w:t xml:space="preserve">must not be present while the matter is being considered at the meeting; </w:t>
      </w:r>
      <w:r>
        <w:lastRenderedPageBreak/>
        <w:t>and</w:t>
      </w:r>
    </w:p>
    <w:p w14:paraId="6A8F68BB" w14:textId="77777777" w:rsidR="00FC4DD2" w:rsidRDefault="00FC4DD2" w:rsidP="008F27D2">
      <w:pPr>
        <w:pStyle w:val="Heading6"/>
      </w:pPr>
      <w:r>
        <w:t>must not vote on the matter.</w:t>
      </w:r>
    </w:p>
    <w:p w14:paraId="1AB1B962" w14:textId="14B13852" w:rsidR="00FC4DD2" w:rsidRDefault="00FC4DD2" w:rsidP="007259A7">
      <w:pPr>
        <w:pStyle w:val="ActInformation"/>
      </w:pPr>
      <w:r w:rsidRPr="00C04F40">
        <w:rPr>
          <w:b/>
        </w:rPr>
        <w:t>Note</w:t>
      </w:r>
      <w:r w:rsidR="007259A7" w:rsidRPr="00C04F40">
        <w:rPr>
          <w:b/>
        </w:rPr>
        <w:t>:</w:t>
      </w:r>
      <w:r w:rsidR="007259A7">
        <w:t xml:space="preserve"> </w:t>
      </w:r>
      <w:r w:rsidR="00E80534">
        <w:t>I</w:t>
      </w:r>
      <w:r>
        <w:t>f there are insufficient committee members to form a quorum because a member who has a material personal interest is disqualified from voting on a matter, a general meeting may be called to deal with the matter.</w:t>
      </w:r>
    </w:p>
    <w:p w14:paraId="73DCD5E9" w14:textId="77777777" w:rsidR="001553D2" w:rsidRDefault="001553D2" w:rsidP="001553D2">
      <w:pPr>
        <w:pStyle w:val="Heading5"/>
        <w:numPr>
          <w:ilvl w:val="4"/>
          <w:numId w:val="9"/>
        </w:numPr>
      </w:pPr>
      <w:bookmarkStart w:id="360" w:name="_Toc376606882"/>
      <w:bookmarkStart w:id="361" w:name="_Toc376607395"/>
      <w:r>
        <w:t>This rule does not apply to a material personal interest—</w:t>
      </w:r>
    </w:p>
    <w:p w14:paraId="7A074327" w14:textId="6C8DC70A" w:rsidR="001553D2" w:rsidRDefault="001553D2" w:rsidP="001553D2">
      <w:pPr>
        <w:pStyle w:val="Heading6"/>
        <w:numPr>
          <w:ilvl w:val="5"/>
          <w:numId w:val="9"/>
        </w:numPr>
      </w:pPr>
      <w:r>
        <w:t>that exists only because the member belongs to a class of persons for whose benefit the Club is established; or</w:t>
      </w:r>
    </w:p>
    <w:p w14:paraId="03A82496" w14:textId="752E5501" w:rsidR="001553D2" w:rsidRDefault="001553D2" w:rsidP="001553D2">
      <w:pPr>
        <w:pStyle w:val="Heading6"/>
        <w:numPr>
          <w:ilvl w:val="5"/>
          <w:numId w:val="9"/>
        </w:numPr>
      </w:pPr>
      <w:r>
        <w:t>that the member has in common with all, or a substantial proportion of, the members of the Club.</w:t>
      </w:r>
    </w:p>
    <w:p w14:paraId="6744A50F" w14:textId="77777777" w:rsidR="00FC4DD2" w:rsidRDefault="007259A7" w:rsidP="007259A7">
      <w:pPr>
        <w:pStyle w:val="Heading3"/>
      </w:pPr>
      <w:bookmarkStart w:id="362" w:name="_Toc474949123"/>
      <w:r>
        <w:t>M</w:t>
      </w:r>
      <w:r w:rsidR="00FC4DD2">
        <w:t>inutes of meeting</w:t>
      </w:r>
      <w:bookmarkEnd w:id="360"/>
      <w:bookmarkEnd w:id="361"/>
      <w:bookmarkEnd w:id="362"/>
    </w:p>
    <w:p w14:paraId="4F7D1A53" w14:textId="69467F1E" w:rsidR="00FC4DD2" w:rsidRDefault="00FC4DD2" w:rsidP="008F27D2">
      <w:pPr>
        <w:pStyle w:val="Heading5"/>
      </w:pPr>
      <w:bookmarkStart w:id="363" w:name="_Toc376607396"/>
      <w:r>
        <w:t xml:space="preserve">The </w:t>
      </w:r>
      <w:r w:rsidR="008C02D8">
        <w:t xml:space="preserve">Secretary and </w:t>
      </w:r>
      <w:r>
        <w:t>Committee must ensure that minutes are taken and kept of each committee meeting.</w:t>
      </w:r>
      <w:bookmarkEnd w:id="363"/>
    </w:p>
    <w:p w14:paraId="0D67AEE2" w14:textId="77777777" w:rsidR="00FC4DD2" w:rsidRDefault="00FC4DD2" w:rsidP="008F27D2">
      <w:pPr>
        <w:pStyle w:val="Heading5"/>
      </w:pPr>
      <w:bookmarkStart w:id="364" w:name="_Toc376607397"/>
      <w:r>
        <w:t>The minutes must record the following—</w:t>
      </w:r>
      <w:bookmarkEnd w:id="364"/>
    </w:p>
    <w:p w14:paraId="5DACC793" w14:textId="230AC23C" w:rsidR="00FC4DD2" w:rsidRDefault="00FC4DD2" w:rsidP="008F27D2">
      <w:pPr>
        <w:pStyle w:val="Heading6"/>
      </w:pPr>
      <w:r>
        <w:t xml:space="preserve">the </w:t>
      </w:r>
      <w:r w:rsidR="00E80534">
        <w:t xml:space="preserve">full </w:t>
      </w:r>
      <w:r>
        <w:t>names of the members</w:t>
      </w:r>
      <w:r w:rsidR="00E80534">
        <w:t>, and their positions (if applicable)</w:t>
      </w:r>
      <w:r>
        <w:t xml:space="preserve"> in attendance at the meeting;</w:t>
      </w:r>
    </w:p>
    <w:p w14:paraId="6ECA3084" w14:textId="71ABCB3D" w:rsidR="00E80534" w:rsidRPr="00E80534" w:rsidRDefault="00E80534" w:rsidP="008F27D2">
      <w:pPr>
        <w:pStyle w:val="Heading6"/>
      </w:pPr>
      <w:r>
        <w:t xml:space="preserve">the meeting number, </w:t>
      </w:r>
      <w:r w:rsidR="00BD2DED">
        <w:t xml:space="preserve">venue, </w:t>
      </w:r>
      <w:r>
        <w:t>comme</w:t>
      </w:r>
      <w:r w:rsidR="00BD2DED">
        <w:t>ncement and close time;</w:t>
      </w:r>
    </w:p>
    <w:p w14:paraId="48714A70" w14:textId="77777777" w:rsidR="00FC4DD2" w:rsidRDefault="00FC4DD2" w:rsidP="008F27D2">
      <w:pPr>
        <w:pStyle w:val="Heading6"/>
      </w:pPr>
      <w:r>
        <w:t>the business considered at the meeting;</w:t>
      </w:r>
    </w:p>
    <w:p w14:paraId="3D418414" w14:textId="77777777" w:rsidR="00FC4DD2" w:rsidRDefault="00FC4DD2" w:rsidP="008F27D2">
      <w:pPr>
        <w:pStyle w:val="Heading6"/>
      </w:pPr>
      <w:r>
        <w:t>any resolution on which a vote is taken and the result of the vote;</w:t>
      </w:r>
    </w:p>
    <w:p w14:paraId="1574C17E" w14:textId="785DBAC1" w:rsidR="00FC4DD2" w:rsidRDefault="00FC4DD2" w:rsidP="008F27D2">
      <w:pPr>
        <w:pStyle w:val="Heading6"/>
      </w:pPr>
      <w:r>
        <w:t xml:space="preserve">any material personal </w:t>
      </w:r>
      <w:r w:rsidR="002219C0">
        <w:t>interest disclosed under rule 67</w:t>
      </w:r>
      <w:r>
        <w:t>.</w:t>
      </w:r>
    </w:p>
    <w:p w14:paraId="3B2FCA87" w14:textId="77777777" w:rsidR="00FC4DD2" w:rsidRDefault="00FC4DD2" w:rsidP="007259A7">
      <w:pPr>
        <w:pStyle w:val="Heading3"/>
      </w:pPr>
      <w:bookmarkStart w:id="365" w:name="_Toc376606883"/>
      <w:bookmarkStart w:id="366" w:name="_Toc376607398"/>
      <w:bookmarkStart w:id="367" w:name="_Toc474949124"/>
      <w:r>
        <w:t>Leave of absence</w:t>
      </w:r>
      <w:bookmarkEnd w:id="365"/>
      <w:bookmarkEnd w:id="366"/>
      <w:bookmarkEnd w:id="367"/>
    </w:p>
    <w:p w14:paraId="33796905" w14:textId="6183191C" w:rsidR="00FC4DD2" w:rsidRDefault="00FC4DD2" w:rsidP="008F27D2">
      <w:pPr>
        <w:pStyle w:val="Heading5"/>
      </w:pPr>
      <w:bookmarkStart w:id="368" w:name="_Toc376607399"/>
      <w:r>
        <w:t xml:space="preserve">The Committee may grant a committee member leave of absence from committee meetings for a period not exceeding </w:t>
      </w:r>
      <w:r w:rsidR="001553D2">
        <w:t>2</w:t>
      </w:r>
      <w:r>
        <w:t xml:space="preserve"> month</w:t>
      </w:r>
      <w:r w:rsidR="002B2311">
        <w:t>s</w:t>
      </w:r>
      <w:r>
        <w:t>.</w:t>
      </w:r>
      <w:bookmarkEnd w:id="368"/>
    </w:p>
    <w:p w14:paraId="53BEC5B3" w14:textId="77777777" w:rsidR="00FC4DD2" w:rsidRDefault="00FC4DD2" w:rsidP="008F27D2">
      <w:pPr>
        <w:pStyle w:val="Heading5"/>
      </w:pPr>
      <w:bookmarkStart w:id="369" w:name="_Toc376607400"/>
      <w:r>
        <w:t>The Committee must not grant leave of absence retrospectively unless it is satisfied that it was not feasible for the committee member to seek the leave in advance.</w:t>
      </w:r>
      <w:bookmarkEnd w:id="369"/>
    </w:p>
    <w:p w14:paraId="58B3388C" w14:textId="07016A4C" w:rsidR="00FC4DD2" w:rsidRDefault="00311215" w:rsidP="007259A7">
      <w:pPr>
        <w:pStyle w:val="Heading1"/>
      </w:pPr>
      <w:bookmarkStart w:id="370" w:name="_Toc376606884"/>
      <w:bookmarkStart w:id="371" w:name="_Toc376607401"/>
      <w:r>
        <w:t xml:space="preserve"> </w:t>
      </w:r>
      <w:bookmarkStart w:id="372" w:name="_Toc474949125"/>
      <w:r w:rsidR="00FC4DD2">
        <w:t>—</w:t>
      </w:r>
      <w:r>
        <w:t xml:space="preserve"> </w:t>
      </w:r>
      <w:r w:rsidR="00FC4DD2">
        <w:t>FINANCIAL MATTERS</w:t>
      </w:r>
      <w:bookmarkEnd w:id="370"/>
      <w:bookmarkEnd w:id="371"/>
      <w:bookmarkEnd w:id="372"/>
    </w:p>
    <w:p w14:paraId="6E8D2880" w14:textId="77777777" w:rsidR="00FC4DD2" w:rsidRDefault="00FC4DD2" w:rsidP="007259A7">
      <w:pPr>
        <w:pStyle w:val="Heading3"/>
      </w:pPr>
      <w:bookmarkStart w:id="373" w:name="_Toc376606885"/>
      <w:bookmarkStart w:id="374" w:name="_Toc376607402"/>
      <w:bookmarkStart w:id="375" w:name="_Toc474949126"/>
      <w:r>
        <w:t>Source of funds</w:t>
      </w:r>
      <w:bookmarkEnd w:id="373"/>
      <w:bookmarkEnd w:id="374"/>
      <w:bookmarkEnd w:id="375"/>
    </w:p>
    <w:p w14:paraId="3857A7F1" w14:textId="6F0999BD" w:rsidR="00FC4DD2" w:rsidRDefault="00FC4DD2" w:rsidP="00C04F40">
      <w:pPr>
        <w:pStyle w:val="RuleDiscussion"/>
      </w:pPr>
      <w:r>
        <w:t xml:space="preserve">The funds of the </w:t>
      </w:r>
      <w:r w:rsidR="00EE530B">
        <w:t>Club</w:t>
      </w:r>
      <w:r w:rsidR="00BD2DED">
        <w:t xml:space="preserve"> may be derived from membership fees, </w:t>
      </w:r>
      <w:r>
        <w:t>donations, fund-raising activities, grants, interest</w:t>
      </w:r>
      <w:r w:rsidR="001553D2">
        <w:t>, ticket sales</w:t>
      </w:r>
      <w:r>
        <w:t xml:space="preserve"> and any other sou</w:t>
      </w:r>
      <w:r w:rsidR="00C04F40">
        <w:t>rces approved by the Committee.</w:t>
      </w:r>
    </w:p>
    <w:p w14:paraId="15D2A2B1" w14:textId="77777777" w:rsidR="00FC4DD2" w:rsidRDefault="00FC4DD2" w:rsidP="007259A7">
      <w:pPr>
        <w:pStyle w:val="Heading3"/>
      </w:pPr>
      <w:bookmarkStart w:id="376" w:name="_Toc376606886"/>
      <w:bookmarkStart w:id="377" w:name="_Toc376607403"/>
      <w:bookmarkStart w:id="378" w:name="_Toc474949127"/>
      <w:r>
        <w:t>Management of funds</w:t>
      </w:r>
      <w:bookmarkEnd w:id="376"/>
      <w:bookmarkEnd w:id="377"/>
      <w:bookmarkEnd w:id="378"/>
    </w:p>
    <w:p w14:paraId="4CB8277B" w14:textId="22860F2F" w:rsidR="00FC4DD2" w:rsidRDefault="00FC4DD2" w:rsidP="008F27D2">
      <w:pPr>
        <w:pStyle w:val="Heading5"/>
      </w:pPr>
      <w:bookmarkStart w:id="379" w:name="_Toc376607404"/>
      <w:r>
        <w:t xml:space="preserve">The </w:t>
      </w:r>
      <w:r w:rsidR="00EE530B">
        <w:t>Club</w:t>
      </w:r>
      <w:r>
        <w:t xml:space="preserve"> must open an account with a financial institution </w:t>
      </w:r>
      <w:r w:rsidR="00E80534">
        <w:t xml:space="preserve">on the Clayton campus </w:t>
      </w:r>
      <w:r>
        <w:t xml:space="preserve">from which all expenditure of the </w:t>
      </w:r>
      <w:r w:rsidR="00EE530B">
        <w:t>Club</w:t>
      </w:r>
      <w:r>
        <w:t xml:space="preserve"> is made and into which all of the </w:t>
      </w:r>
      <w:r w:rsidR="00EE530B">
        <w:t>Club</w:t>
      </w:r>
      <w:r w:rsidR="0068020C">
        <w:t>’</w:t>
      </w:r>
      <w:r>
        <w:t>s revenue is deposited</w:t>
      </w:r>
      <w:bookmarkEnd w:id="379"/>
      <w:r w:rsidR="00D91CFD">
        <w:t>, unless otherwise approved by the C&amp;S Executive.</w:t>
      </w:r>
    </w:p>
    <w:p w14:paraId="4FCF88F4" w14:textId="44FD4F48" w:rsidR="00FC4DD2" w:rsidRDefault="00FC4DD2" w:rsidP="008F27D2">
      <w:pPr>
        <w:pStyle w:val="Heading5"/>
      </w:pPr>
      <w:bookmarkStart w:id="380" w:name="_Toc376607405"/>
      <w:r>
        <w:t xml:space="preserve">Subject to any restrictions imposed by a general meeting of the </w:t>
      </w:r>
      <w:r w:rsidR="00EE530B">
        <w:t>Club</w:t>
      </w:r>
      <w:r w:rsidR="002219C0">
        <w:t>, the Committee shall</w:t>
      </w:r>
      <w:r>
        <w:t xml:space="preserve"> approve expenditure on behalf of the </w:t>
      </w:r>
      <w:r w:rsidR="00EE530B">
        <w:t>Club</w:t>
      </w:r>
      <w:r>
        <w:t>.</w:t>
      </w:r>
      <w:bookmarkEnd w:id="380"/>
    </w:p>
    <w:p w14:paraId="29A47BD1" w14:textId="778BF100" w:rsidR="00FC4DD2" w:rsidRDefault="002219C0" w:rsidP="008F27D2">
      <w:pPr>
        <w:pStyle w:val="Heading5"/>
      </w:pPr>
      <w:bookmarkStart w:id="381" w:name="_Toc376607407"/>
      <w:r>
        <w:t>O</w:t>
      </w:r>
      <w:r w:rsidR="00B065B8">
        <w:t xml:space="preserve">nly the President, Vice President, Treasurer and Secretary may be signatories to any bank accounts held in the </w:t>
      </w:r>
      <w:r w:rsidR="00EE530B">
        <w:t>Club</w:t>
      </w:r>
      <w:r w:rsidR="00635839">
        <w:t>’s name</w:t>
      </w:r>
      <w:r w:rsidR="00E80534">
        <w:t>.</w:t>
      </w:r>
      <w:bookmarkEnd w:id="381"/>
    </w:p>
    <w:p w14:paraId="262EC736" w14:textId="5C91B1A8" w:rsidR="00FC4DD2" w:rsidRDefault="00FC4DD2" w:rsidP="008F27D2">
      <w:pPr>
        <w:pStyle w:val="Heading5"/>
      </w:pPr>
      <w:bookmarkStart w:id="382" w:name="_Toc376607408"/>
      <w:r>
        <w:lastRenderedPageBreak/>
        <w:t xml:space="preserve">All funds of the </w:t>
      </w:r>
      <w:r w:rsidR="00EE530B">
        <w:t>Club</w:t>
      </w:r>
      <w:r>
        <w:t xml:space="preserve"> must be deposited into the financial account of the </w:t>
      </w:r>
      <w:r w:rsidR="00EE530B">
        <w:t>Club</w:t>
      </w:r>
      <w:r w:rsidR="00E80534">
        <w:t xml:space="preserve"> no later than 2</w:t>
      </w:r>
      <w:r>
        <w:t xml:space="preserve"> working days after receipt.</w:t>
      </w:r>
      <w:bookmarkEnd w:id="382"/>
    </w:p>
    <w:p w14:paraId="06930F4E" w14:textId="77777777" w:rsidR="00FC4DD2" w:rsidRDefault="00FC4DD2" w:rsidP="007259A7">
      <w:pPr>
        <w:pStyle w:val="Heading3"/>
      </w:pPr>
      <w:bookmarkStart w:id="383" w:name="_Toc376606887"/>
      <w:bookmarkStart w:id="384" w:name="_Toc376607410"/>
      <w:bookmarkStart w:id="385" w:name="_Toc474949128"/>
      <w:r>
        <w:t>Financial records</w:t>
      </w:r>
      <w:bookmarkEnd w:id="383"/>
      <w:bookmarkEnd w:id="384"/>
      <w:bookmarkEnd w:id="385"/>
    </w:p>
    <w:p w14:paraId="52BEDC81" w14:textId="631C76DA" w:rsidR="00FC4DD2" w:rsidRDefault="00FC4DD2" w:rsidP="008F27D2">
      <w:pPr>
        <w:pStyle w:val="Heading5"/>
      </w:pPr>
      <w:bookmarkStart w:id="386" w:name="_Toc376607411"/>
      <w:r>
        <w:t xml:space="preserve">The </w:t>
      </w:r>
      <w:r w:rsidR="00EE530B">
        <w:t>Club</w:t>
      </w:r>
      <w:r>
        <w:t xml:space="preserve"> must keep financial records that</w:t>
      </w:r>
      <w:r w:rsidR="00E80534">
        <w:t xml:space="preserve"> meet the Audit requirements </w:t>
      </w:r>
      <w:r w:rsidR="00E467FE">
        <w:t xml:space="preserve">of the </w:t>
      </w:r>
      <w:bookmarkEnd w:id="386"/>
      <w:r w:rsidR="006E7887">
        <w:t>C&amp;S Finance Regulations.</w:t>
      </w:r>
    </w:p>
    <w:p w14:paraId="53D1BD26" w14:textId="3A316FC7" w:rsidR="00FC4DD2" w:rsidRDefault="00FC4DD2" w:rsidP="008F27D2">
      <w:pPr>
        <w:pStyle w:val="Heading5"/>
      </w:pPr>
      <w:bookmarkStart w:id="387" w:name="_Toc376607412"/>
      <w:r>
        <w:t xml:space="preserve">The </w:t>
      </w:r>
      <w:r w:rsidR="00EE530B">
        <w:t>Club</w:t>
      </w:r>
      <w:r>
        <w:t xml:space="preserve"> must retain the financial records for 7 years after the transactions covered by the records are completed.</w:t>
      </w:r>
      <w:bookmarkEnd w:id="387"/>
    </w:p>
    <w:p w14:paraId="30522E6D" w14:textId="378F1DBF" w:rsidR="00FC4DD2" w:rsidRDefault="00FC4DD2" w:rsidP="008F27D2">
      <w:pPr>
        <w:pStyle w:val="Heading5"/>
      </w:pPr>
      <w:bookmarkStart w:id="388" w:name="_Toc376607413"/>
      <w:r>
        <w:t xml:space="preserve">The Treasurer must keep in his or her custody, or under </w:t>
      </w:r>
      <w:r w:rsidR="008F27D2">
        <w:t>their</w:t>
      </w:r>
      <w:r>
        <w:t xml:space="preserve"> control—</w:t>
      </w:r>
      <w:bookmarkEnd w:id="388"/>
    </w:p>
    <w:p w14:paraId="5BCBDA59" w14:textId="1CA40A58" w:rsidR="00FC4DD2" w:rsidRDefault="00FC4DD2" w:rsidP="008F27D2">
      <w:pPr>
        <w:pStyle w:val="Heading6"/>
      </w:pPr>
      <w:r>
        <w:t>the financial record</w:t>
      </w:r>
      <w:r w:rsidR="00E467FE">
        <w:t>s for the current audit period</w:t>
      </w:r>
      <w:r>
        <w:t>; and</w:t>
      </w:r>
    </w:p>
    <w:p w14:paraId="36845E80" w14:textId="77777777" w:rsidR="00FC4DD2" w:rsidRDefault="00FC4DD2" w:rsidP="008F27D2">
      <w:pPr>
        <w:pStyle w:val="Heading6"/>
      </w:pPr>
      <w:r>
        <w:t>any other financial records as authorised by the Committee.</w:t>
      </w:r>
    </w:p>
    <w:p w14:paraId="0F2A29FF" w14:textId="77777777" w:rsidR="00FC4DD2" w:rsidRDefault="00FC4DD2" w:rsidP="007259A7">
      <w:pPr>
        <w:pStyle w:val="Heading3"/>
      </w:pPr>
      <w:bookmarkStart w:id="389" w:name="_Toc376606888"/>
      <w:bookmarkStart w:id="390" w:name="_Toc376607414"/>
      <w:bookmarkStart w:id="391" w:name="_Toc474949129"/>
      <w:r>
        <w:t>Financial statements</w:t>
      </w:r>
      <w:bookmarkEnd w:id="389"/>
      <w:bookmarkEnd w:id="390"/>
      <w:bookmarkEnd w:id="391"/>
    </w:p>
    <w:p w14:paraId="5F99D8C7" w14:textId="4DB5A5DA" w:rsidR="00FC4DD2" w:rsidRDefault="00E467FE" w:rsidP="008F27D2">
      <w:pPr>
        <w:pStyle w:val="Heading5"/>
      </w:pPr>
      <w:bookmarkStart w:id="392" w:name="_Toc376607415"/>
      <w:r>
        <w:t>For each audit period</w:t>
      </w:r>
      <w:r w:rsidR="00FC4DD2">
        <w:t>, the Committee must ensure that</w:t>
      </w:r>
      <w:r>
        <w:t xml:space="preserve"> the requirements under the C&amp;S Finance Regulations </w:t>
      </w:r>
      <w:r w:rsidR="00FC4DD2">
        <w:t xml:space="preserve">relating to the </w:t>
      </w:r>
      <w:r>
        <w:t>audit</w:t>
      </w:r>
      <w:r w:rsidR="00FC4DD2">
        <w:t xml:space="preserve"> of the </w:t>
      </w:r>
      <w:r w:rsidR="00EE530B">
        <w:t>Club</w:t>
      </w:r>
      <w:r w:rsidR="00FC4DD2">
        <w:t xml:space="preserve"> are met.</w:t>
      </w:r>
      <w:bookmarkEnd w:id="392"/>
    </w:p>
    <w:p w14:paraId="2C1E2C87" w14:textId="77777777" w:rsidR="00FC4DD2" w:rsidRDefault="00FC4DD2" w:rsidP="008F27D2">
      <w:pPr>
        <w:pStyle w:val="Heading5"/>
      </w:pPr>
      <w:bookmarkStart w:id="393" w:name="_Toc376607416"/>
      <w:r>
        <w:t>Without limiting subrule (1), those requirements include—</w:t>
      </w:r>
      <w:bookmarkEnd w:id="393"/>
    </w:p>
    <w:p w14:paraId="1C9EEF8B" w14:textId="4E1FC92C" w:rsidR="00FC4DD2" w:rsidRDefault="00FC4DD2" w:rsidP="008F27D2">
      <w:pPr>
        <w:pStyle w:val="Heading6"/>
      </w:pPr>
      <w:r>
        <w:t>the preparation of the financial statements;</w:t>
      </w:r>
      <w:r w:rsidR="00E467FE">
        <w:t xml:space="preserve"> and</w:t>
      </w:r>
    </w:p>
    <w:p w14:paraId="297D7C8C" w14:textId="791E5E18" w:rsidR="00E467FE" w:rsidRPr="00E467FE" w:rsidRDefault="00E467FE" w:rsidP="008F27D2">
      <w:pPr>
        <w:pStyle w:val="Heading6"/>
      </w:pPr>
      <w:r>
        <w:t>timely submission and adherence to due dates.</w:t>
      </w:r>
    </w:p>
    <w:p w14:paraId="2EDE4104" w14:textId="287BC873" w:rsidR="00FC4DD2" w:rsidRDefault="00311215" w:rsidP="00B20EBC">
      <w:pPr>
        <w:pStyle w:val="Heading1"/>
      </w:pPr>
      <w:bookmarkStart w:id="394" w:name="_Toc376606889"/>
      <w:bookmarkStart w:id="395" w:name="_Toc376607417"/>
      <w:r>
        <w:t xml:space="preserve"> </w:t>
      </w:r>
      <w:bookmarkStart w:id="396" w:name="_Toc474949130"/>
      <w:r w:rsidR="00FC4DD2">
        <w:t>—</w:t>
      </w:r>
      <w:r>
        <w:t xml:space="preserve"> </w:t>
      </w:r>
      <w:r w:rsidR="00FC4DD2">
        <w:t>GENERAL MATTERS</w:t>
      </w:r>
      <w:bookmarkEnd w:id="394"/>
      <w:bookmarkEnd w:id="395"/>
      <w:bookmarkEnd w:id="396"/>
    </w:p>
    <w:p w14:paraId="1F87C135" w14:textId="77777777" w:rsidR="00FC4DD2" w:rsidRDefault="00FC4DD2" w:rsidP="00B20EBC">
      <w:pPr>
        <w:pStyle w:val="Heading3"/>
      </w:pPr>
      <w:bookmarkStart w:id="397" w:name="_Toc376606891"/>
      <w:bookmarkStart w:id="398" w:name="_Toc376607421"/>
      <w:bookmarkStart w:id="399" w:name="_Toc474949131"/>
      <w:r>
        <w:t>Registered address</w:t>
      </w:r>
      <w:bookmarkEnd w:id="397"/>
      <w:bookmarkEnd w:id="398"/>
      <w:bookmarkEnd w:id="399"/>
    </w:p>
    <w:p w14:paraId="360BD6B6" w14:textId="342BBA86" w:rsidR="00FC4DD2" w:rsidRDefault="00FC4DD2" w:rsidP="00B20EBC">
      <w:pPr>
        <w:pStyle w:val="RuleDiscussion"/>
      </w:pPr>
      <w:r>
        <w:t xml:space="preserve">The registered address of the </w:t>
      </w:r>
      <w:r w:rsidR="00EE530B">
        <w:t>Club</w:t>
      </w:r>
      <w:r w:rsidR="00E467FE">
        <w:t xml:space="preserve"> is the official mailing address for C&amp;S affiliated </w:t>
      </w:r>
      <w:r w:rsidR="006E7887">
        <w:t>c</w:t>
      </w:r>
      <w:r w:rsidR="00EE530B">
        <w:t>lub</w:t>
      </w:r>
      <w:r w:rsidR="00E467FE">
        <w:t>s, as defined in the C&amp;S Affiliation Regulations.</w:t>
      </w:r>
    </w:p>
    <w:p w14:paraId="205AD51B" w14:textId="77777777" w:rsidR="00FC4DD2" w:rsidRDefault="00FC4DD2" w:rsidP="00B20EBC">
      <w:pPr>
        <w:pStyle w:val="Heading3"/>
      </w:pPr>
      <w:bookmarkStart w:id="400" w:name="_Toc376606892"/>
      <w:bookmarkStart w:id="401" w:name="_Toc376607422"/>
      <w:bookmarkStart w:id="402" w:name="_Toc474949132"/>
      <w:r>
        <w:t>Notice requirements</w:t>
      </w:r>
      <w:bookmarkEnd w:id="400"/>
      <w:bookmarkEnd w:id="401"/>
      <w:bookmarkEnd w:id="402"/>
    </w:p>
    <w:p w14:paraId="57AE248E" w14:textId="00480944" w:rsidR="00FC4DD2" w:rsidRDefault="00FC4DD2" w:rsidP="008F27D2">
      <w:pPr>
        <w:pStyle w:val="Heading5"/>
      </w:pPr>
      <w:bookmarkStart w:id="403" w:name="_Toc376607423"/>
      <w:r>
        <w:t>Any notice required to be given to a member or a committee member under th</w:t>
      </w:r>
      <w:r w:rsidR="00F45BA7">
        <w:t>is constitution</w:t>
      </w:r>
      <w:r>
        <w:t xml:space="preserve"> may be given—</w:t>
      </w:r>
      <w:bookmarkEnd w:id="403"/>
    </w:p>
    <w:p w14:paraId="4EBD3AD2" w14:textId="77777777" w:rsidR="00FC4DD2" w:rsidRDefault="00FC4DD2" w:rsidP="008F27D2">
      <w:pPr>
        <w:pStyle w:val="Heading6"/>
      </w:pPr>
      <w:r>
        <w:t>by handing the notice to the member personally; or</w:t>
      </w:r>
    </w:p>
    <w:p w14:paraId="59F5C095" w14:textId="1C1280CC" w:rsidR="00FC4DD2" w:rsidRDefault="00FC4DD2" w:rsidP="008F27D2">
      <w:pPr>
        <w:pStyle w:val="Heading6"/>
      </w:pPr>
      <w:r>
        <w:t>by</w:t>
      </w:r>
      <w:r w:rsidR="00E467FE">
        <w:t xml:space="preserve"> email or text message</w:t>
      </w:r>
      <w:r>
        <w:t xml:space="preserve">. </w:t>
      </w:r>
    </w:p>
    <w:p w14:paraId="43E9FD54" w14:textId="533F564F" w:rsidR="00FC4DD2" w:rsidRDefault="00FC4DD2" w:rsidP="008F27D2">
      <w:pPr>
        <w:pStyle w:val="Heading5"/>
      </w:pPr>
      <w:bookmarkStart w:id="404" w:name="_Toc376607424"/>
      <w:r>
        <w:t>Subrule (1) does not app</w:t>
      </w:r>
      <w:r w:rsidR="00E467FE">
        <w:t>ly to notice given under rule 6</w:t>
      </w:r>
      <w:r w:rsidR="002219C0">
        <w:t>2</w:t>
      </w:r>
      <w:r>
        <w:t>.</w:t>
      </w:r>
      <w:bookmarkEnd w:id="404"/>
    </w:p>
    <w:p w14:paraId="02A85A42" w14:textId="4AD251D9" w:rsidR="00FC4DD2" w:rsidRDefault="00FC4DD2" w:rsidP="008F27D2">
      <w:pPr>
        <w:pStyle w:val="Heading5"/>
      </w:pPr>
      <w:bookmarkStart w:id="405" w:name="_Toc376607425"/>
      <w:r>
        <w:t xml:space="preserve">Any notice required to be given to the </w:t>
      </w:r>
      <w:r w:rsidR="00EE530B">
        <w:t>Club</w:t>
      </w:r>
      <w:r>
        <w:t xml:space="preserve"> or the Committee may be given—</w:t>
      </w:r>
      <w:bookmarkEnd w:id="405"/>
    </w:p>
    <w:p w14:paraId="0F9B482F" w14:textId="77777777" w:rsidR="00FC4DD2" w:rsidRDefault="00FC4DD2" w:rsidP="008F27D2">
      <w:pPr>
        <w:pStyle w:val="Heading6"/>
      </w:pPr>
      <w:r>
        <w:t>by handing the notice to a member of the Committee; or</w:t>
      </w:r>
    </w:p>
    <w:p w14:paraId="532CDB03" w14:textId="77777777" w:rsidR="00FC4DD2" w:rsidRDefault="00FC4DD2" w:rsidP="008F27D2">
      <w:pPr>
        <w:pStyle w:val="Heading6"/>
      </w:pPr>
      <w:r>
        <w:t>by sending the notice by post to the registered address; or</w:t>
      </w:r>
    </w:p>
    <w:p w14:paraId="7ADAEBCF" w14:textId="77777777" w:rsidR="00FC4DD2" w:rsidRDefault="00FC4DD2" w:rsidP="008F27D2">
      <w:pPr>
        <w:pStyle w:val="Heading6"/>
      </w:pPr>
      <w:r>
        <w:t>by leaving the notice at the registered address; or</w:t>
      </w:r>
    </w:p>
    <w:p w14:paraId="025A3A76" w14:textId="2D89945E" w:rsidR="00E467FE" w:rsidRPr="00E467FE" w:rsidRDefault="00E467FE" w:rsidP="008F27D2">
      <w:pPr>
        <w:pStyle w:val="Heading6"/>
      </w:pPr>
      <w:r>
        <w:t xml:space="preserve">by email to the </w:t>
      </w:r>
      <w:r w:rsidR="00EE530B">
        <w:t>Club</w:t>
      </w:r>
      <w:r>
        <w:t>’s official C&amp;S email account.</w:t>
      </w:r>
    </w:p>
    <w:p w14:paraId="19FDCC2A" w14:textId="77777777" w:rsidR="00FC4DD2" w:rsidRDefault="00FC4DD2" w:rsidP="00B20EBC">
      <w:pPr>
        <w:pStyle w:val="Heading3"/>
      </w:pPr>
      <w:bookmarkStart w:id="406" w:name="_Toc376606893"/>
      <w:bookmarkStart w:id="407" w:name="_Toc376607426"/>
      <w:bookmarkStart w:id="408" w:name="_Toc474949133"/>
      <w:r>
        <w:t>Custody and inspection of books and records</w:t>
      </w:r>
      <w:bookmarkEnd w:id="406"/>
      <w:bookmarkEnd w:id="407"/>
      <w:bookmarkEnd w:id="408"/>
    </w:p>
    <w:p w14:paraId="388E20A7" w14:textId="77777777" w:rsidR="00FC4DD2" w:rsidRDefault="00FC4DD2" w:rsidP="008F27D2">
      <w:pPr>
        <w:pStyle w:val="Heading5"/>
      </w:pPr>
      <w:bookmarkStart w:id="409" w:name="_Toc376607427"/>
      <w:r>
        <w:t>Members may on request inspect free of charge—</w:t>
      </w:r>
      <w:bookmarkEnd w:id="409"/>
    </w:p>
    <w:p w14:paraId="3F8785C1" w14:textId="10BC4703" w:rsidR="00FC4DD2" w:rsidRPr="00053812" w:rsidRDefault="00053812" w:rsidP="008F27D2">
      <w:pPr>
        <w:pStyle w:val="Heading6"/>
      </w:pPr>
      <w:r w:rsidRPr="00053812">
        <w:t>the register of members, subject to rule 1</w:t>
      </w:r>
      <w:r w:rsidR="002219C0">
        <w:t>9</w:t>
      </w:r>
      <w:r w:rsidRPr="00053812">
        <w:t>(</w:t>
      </w:r>
      <w:r w:rsidR="00107666">
        <w:t>3</w:t>
      </w:r>
      <w:r w:rsidRPr="00053812">
        <w:t>);</w:t>
      </w:r>
    </w:p>
    <w:p w14:paraId="4D2303D8" w14:textId="50878A93" w:rsidR="00FC4DD2" w:rsidRDefault="00FC4DD2" w:rsidP="008F27D2">
      <w:pPr>
        <w:pStyle w:val="Heading6"/>
      </w:pPr>
      <w:r>
        <w:t>the minutes of general meetings</w:t>
      </w:r>
      <w:r w:rsidR="008C02D8">
        <w:t xml:space="preserve"> and committee meetings</w:t>
      </w:r>
      <w:r>
        <w:t>;</w:t>
      </w:r>
    </w:p>
    <w:p w14:paraId="5357614A" w14:textId="470CCD0D" w:rsidR="00FC4DD2" w:rsidRDefault="00FC4DD2" w:rsidP="008F27D2">
      <w:pPr>
        <w:pStyle w:val="Heading6"/>
      </w:pPr>
      <w:r>
        <w:t xml:space="preserve">subject to subrule (2), the financial records, books, securities and any other relevant document of the </w:t>
      </w:r>
      <w:r w:rsidR="00EE530B">
        <w:t>Club</w:t>
      </w:r>
      <w:r>
        <w:t>.</w:t>
      </w:r>
    </w:p>
    <w:p w14:paraId="5A3C3C55" w14:textId="31DB21B3" w:rsidR="00FC4DD2" w:rsidRDefault="00FC4DD2" w:rsidP="00B20EBC">
      <w:pPr>
        <w:pStyle w:val="ActInformation"/>
      </w:pPr>
      <w:r w:rsidRPr="00C04F40">
        <w:rPr>
          <w:b/>
        </w:rPr>
        <w:lastRenderedPageBreak/>
        <w:t>Note</w:t>
      </w:r>
      <w:r w:rsidR="00B20EBC" w:rsidRPr="00C04F40">
        <w:rPr>
          <w:b/>
        </w:rPr>
        <w:t>:</w:t>
      </w:r>
      <w:r w:rsidR="00B20EBC">
        <w:t xml:space="preserve"> </w:t>
      </w:r>
      <w:r w:rsidR="002219C0">
        <w:t>See note following rule 19(4)</w:t>
      </w:r>
      <w:r>
        <w:t xml:space="preserve"> for details of access to the register of members.</w:t>
      </w:r>
    </w:p>
    <w:p w14:paraId="53E36AA9" w14:textId="7B66CDEE" w:rsidR="00FC4DD2" w:rsidRDefault="00FC4DD2" w:rsidP="008F27D2">
      <w:pPr>
        <w:pStyle w:val="Heading5"/>
      </w:pPr>
      <w:bookmarkStart w:id="410" w:name="_Toc376607428"/>
      <w:r>
        <w:t xml:space="preserve">The Committee may refuse to permit a member to inspect records of the </w:t>
      </w:r>
      <w:r w:rsidR="00EE530B">
        <w:t>Club</w:t>
      </w:r>
      <w:r>
        <w:t xml:space="preserve"> that relate to confidential, personal, employment, commercial or legal matters or where to do so may be prejudicial to the interests of the </w:t>
      </w:r>
      <w:r w:rsidR="00EE530B">
        <w:t>Club</w:t>
      </w:r>
      <w:r>
        <w:t>.</w:t>
      </w:r>
      <w:bookmarkEnd w:id="410"/>
    </w:p>
    <w:p w14:paraId="567FB0CE" w14:textId="7FF32054" w:rsidR="00FC4DD2" w:rsidRDefault="00FC4DD2" w:rsidP="008F27D2">
      <w:pPr>
        <w:pStyle w:val="Heading5"/>
      </w:pPr>
      <w:bookmarkStart w:id="411" w:name="_Toc376607429"/>
      <w:r>
        <w:t>The Committee must on request make copies of th</w:t>
      </w:r>
      <w:r w:rsidR="00F45BA7">
        <w:t>is constitution</w:t>
      </w:r>
      <w:r>
        <w:t xml:space="preserve"> available to membe</w:t>
      </w:r>
      <w:r w:rsidR="00311B2F">
        <w:t>rs</w:t>
      </w:r>
      <w:r>
        <w:t xml:space="preserve"> free of charge.</w:t>
      </w:r>
      <w:bookmarkEnd w:id="411"/>
    </w:p>
    <w:p w14:paraId="79FF1EAF" w14:textId="77777777" w:rsidR="00FC4DD2" w:rsidRDefault="00FC4DD2" w:rsidP="008F27D2">
      <w:pPr>
        <w:pStyle w:val="Heading5"/>
      </w:pPr>
      <w:bookmarkStart w:id="412" w:name="_Toc376607431"/>
      <w:r>
        <w:t>For purposes of this rule—</w:t>
      </w:r>
      <w:bookmarkEnd w:id="412"/>
    </w:p>
    <w:p w14:paraId="4B491C2E" w14:textId="70C9C662" w:rsidR="00FC4DD2" w:rsidRDefault="00FC4DD2" w:rsidP="00C04F40">
      <w:pPr>
        <w:pStyle w:val="SubRuleText"/>
      </w:pPr>
      <w:bookmarkStart w:id="413" w:name="_Toc376607432"/>
      <w:r>
        <w:t xml:space="preserve">relevant documents means the records and other documents, however compiled, recorded or stored, that relate to the </w:t>
      </w:r>
      <w:r w:rsidR="00311B2F">
        <w:t>administration and activities</w:t>
      </w:r>
      <w:r>
        <w:t xml:space="preserve"> of the </w:t>
      </w:r>
      <w:r w:rsidR="00EE530B">
        <w:t>Club</w:t>
      </w:r>
      <w:r>
        <w:t xml:space="preserve"> and includes the following—</w:t>
      </w:r>
      <w:bookmarkEnd w:id="413"/>
    </w:p>
    <w:p w14:paraId="4ECAED3F" w14:textId="77777777" w:rsidR="00FC4DD2" w:rsidRDefault="00FC4DD2" w:rsidP="008F27D2">
      <w:pPr>
        <w:pStyle w:val="Heading6"/>
      </w:pPr>
      <w:r>
        <w:t>its membership records;</w:t>
      </w:r>
    </w:p>
    <w:p w14:paraId="59FC703D" w14:textId="17261C92" w:rsidR="00FC4DD2" w:rsidRDefault="00E467FE" w:rsidP="008F27D2">
      <w:pPr>
        <w:pStyle w:val="Heading6"/>
      </w:pPr>
      <w:r>
        <w:t>its audit results</w:t>
      </w:r>
      <w:r w:rsidR="00FC4DD2">
        <w:t>;</w:t>
      </w:r>
    </w:p>
    <w:p w14:paraId="446AB2A5" w14:textId="77777777" w:rsidR="00FC4DD2" w:rsidRDefault="00FC4DD2" w:rsidP="008F27D2">
      <w:pPr>
        <w:pStyle w:val="Heading6"/>
      </w:pPr>
      <w:r>
        <w:t>its financial records;</w:t>
      </w:r>
    </w:p>
    <w:p w14:paraId="4C543FA7" w14:textId="4C50C1BA" w:rsidR="00FC4DD2" w:rsidRDefault="00FC4DD2" w:rsidP="008F27D2">
      <w:pPr>
        <w:pStyle w:val="Heading6"/>
      </w:pPr>
      <w:r>
        <w:t>records and documents relating to transactions</w:t>
      </w:r>
      <w:r w:rsidR="00311B2F">
        <w:t>, dealings, activities</w:t>
      </w:r>
      <w:r w:rsidR="00E467FE">
        <w:t xml:space="preserve"> or assets</w:t>
      </w:r>
      <w:r>
        <w:t xml:space="preserve"> of the </w:t>
      </w:r>
      <w:r w:rsidR="00EE530B">
        <w:t>Club</w:t>
      </w:r>
      <w:r>
        <w:t>.</w:t>
      </w:r>
    </w:p>
    <w:p w14:paraId="571AD018" w14:textId="4C693651" w:rsidR="00FC4DD2" w:rsidRDefault="00E978D4" w:rsidP="00B20EBC">
      <w:pPr>
        <w:pStyle w:val="Heading3"/>
      </w:pPr>
      <w:bookmarkStart w:id="414" w:name="_Toc474949134"/>
      <w:r>
        <w:t>Assets</w:t>
      </w:r>
      <w:bookmarkEnd w:id="414"/>
    </w:p>
    <w:p w14:paraId="43C5283F" w14:textId="75760CCF" w:rsidR="00661040" w:rsidRDefault="00661040" w:rsidP="008F27D2">
      <w:pPr>
        <w:pStyle w:val="Heading5"/>
      </w:pPr>
      <w:r>
        <w:t xml:space="preserve">All </w:t>
      </w:r>
      <w:r w:rsidR="00EE530B">
        <w:t>Club</w:t>
      </w:r>
      <w:r>
        <w:t xml:space="preserve"> assets are the property of the </w:t>
      </w:r>
      <w:r w:rsidR="00EE530B">
        <w:t>Club</w:t>
      </w:r>
      <w:r>
        <w:t>s &amp; Societies Council.</w:t>
      </w:r>
    </w:p>
    <w:p w14:paraId="7DA5CC6E" w14:textId="77777777" w:rsidR="00661040" w:rsidRDefault="00661040" w:rsidP="008F27D2">
      <w:pPr>
        <w:pStyle w:val="Heading5"/>
      </w:pPr>
      <w:r>
        <w:t>Tangible assets may not be disposed of through resale, donation, transfer or by any other means, without prior approval of the C&amp;S Executive.</w:t>
      </w:r>
    </w:p>
    <w:p w14:paraId="5CA0861B" w14:textId="77777777" w:rsidR="00661040" w:rsidRDefault="00661040" w:rsidP="008F27D2">
      <w:pPr>
        <w:pStyle w:val="Heading5"/>
      </w:pPr>
      <w:r>
        <w:t>Unless otherwise approved by the C&amp;S Executive, all physical assets must be stored on the Clayton campus of the University.</w:t>
      </w:r>
    </w:p>
    <w:p w14:paraId="78C0B6ED" w14:textId="57609E5E" w:rsidR="008F039E" w:rsidRDefault="008F039E" w:rsidP="008F27D2">
      <w:pPr>
        <w:pStyle w:val="Heading5"/>
      </w:pPr>
      <w:r>
        <w:t xml:space="preserve">Upon deregistration, all assets that remain after the satisfaction of all debts and liabilities must be transferred to the </w:t>
      </w:r>
      <w:r w:rsidR="00EE530B">
        <w:t>Club</w:t>
      </w:r>
      <w:r>
        <w:t xml:space="preserve">s &amp; Societies Council of the MSA, which is charitable at law and which has rules prohibiting the distribution of its assets and income to its members. </w:t>
      </w:r>
    </w:p>
    <w:p w14:paraId="3C1BF172" w14:textId="170A888B" w:rsidR="009E6FF6" w:rsidRDefault="009E6FF6" w:rsidP="0075542C">
      <w:pPr>
        <w:pStyle w:val="Heading3"/>
      </w:pPr>
      <w:bookmarkStart w:id="415" w:name="_Toc474949135"/>
      <w:r>
        <w:t>Patron</w:t>
      </w:r>
      <w:bookmarkEnd w:id="415"/>
    </w:p>
    <w:p w14:paraId="14C240EA" w14:textId="2F41BCB3" w:rsidR="00104E82" w:rsidRDefault="00635839" w:rsidP="008F27D2">
      <w:pPr>
        <w:pStyle w:val="Heading5"/>
      </w:pPr>
      <w:r>
        <w:t>The C</w:t>
      </w:r>
      <w:r w:rsidR="00104E82">
        <w:t xml:space="preserve">ommittee may, by absolute majority, award the title of Patron to a chosen person who has given substantial support to the </w:t>
      </w:r>
      <w:r w:rsidR="00EE530B">
        <w:t>Club</w:t>
      </w:r>
      <w:r w:rsidR="00104E82">
        <w:t xml:space="preserve">. </w:t>
      </w:r>
    </w:p>
    <w:p w14:paraId="5E8DCF3D" w14:textId="01545318" w:rsidR="00104E82" w:rsidRPr="00104E82" w:rsidRDefault="00104E82" w:rsidP="008F27D2">
      <w:pPr>
        <w:pStyle w:val="Heading5"/>
      </w:pPr>
      <w:r>
        <w:t xml:space="preserve">The Patron shall have the right to be given notice for, attend and speak at all general meetings. </w:t>
      </w:r>
    </w:p>
    <w:p w14:paraId="5BBA49ED" w14:textId="14B2F72C" w:rsidR="0075542C" w:rsidRDefault="0075542C" w:rsidP="0075542C">
      <w:pPr>
        <w:pStyle w:val="Heading3"/>
      </w:pPr>
      <w:bookmarkStart w:id="416" w:name="_Toc474949136"/>
      <w:r>
        <w:t>Schedules</w:t>
      </w:r>
      <w:bookmarkEnd w:id="416"/>
    </w:p>
    <w:p w14:paraId="2142607E" w14:textId="0F393132" w:rsidR="0051546D" w:rsidRDefault="0051546D" w:rsidP="008F27D2">
      <w:pPr>
        <w:pStyle w:val="Heading5"/>
      </w:pPr>
      <w:r>
        <w:t xml:space="preserve">The </w:t>
      </w:r>
      <w:r w:rsidR="00EE530B">
        <w:t>Club</w:t>
      </w:r>
      <w:r>
        <w:t xml:space="preserve"> or Committee may</w:t>
      </w:r>
      <w:r w:rsidR="006A6DA0">
        <w:t xml:space="preserve"> draft and adopt</w:t>
      </w:r>
      <w:r>
        <w:t xml:space="preserve"> policies or </w:t>
      </w:r>
      <w:r w:rsidR="00347080">
        <w:t>regulations, which</w:t>
      </w:r>
      <w:r>
        <w:t xml:space="preserve"> shall be </w:t>
      </w:r>
      <w:r w:rsidR="00347080">
        <w:t xml:space="preserve">the </w:t>
      </w:r>
      <w:r>
        <w:t xml:space="preserve">schedules to this constitution. </w:t>
      </w:r>
    </w:p>
    <w:p w14:paraId="6E903EAE" w14:textId="2EC1936C" w:rsidR="00347080" w:rsidRPr="00347080" w:rsidRDefault="00347080" w:rsidP="008F27D2">
      <w:pPr>
        <w:pStyle w:val="Heading5"/>
      </w:pPr>
      <w:r>
        <w:t>The method for amending or repealing schedules must be set out within the schedule.</w:t>
      </w:r>
    </w:p>
    <w:p w14:paraId="1B0483D5" w14:textId="4327A850" w:rsidR="00104E82" w:rsidRDefault="00104E82" w:rsidP="008F27D2">
      <w:pPr>
        <w:pStyle w:val="Heading5"/>
      </w:pPr>
      <w:r>
        <w:t>Subj</w:t>
      </w:r>
      <w:r w:rsidR="006A6DA0">
        <w:t>ect to subrule (5</w:t>
      </w:r>
      <w:r>
        <w:t>), schedules to this constitution shall have the same force as this constitution.</w:t>
      </w:r>
    </w:p>
    <w:p w14:paraId="0742BA9E" w14:textId="3BFC1F69" w:rsidR="00104E82" w:rsidRDefault="00104E82" w:rsidP="008F27D2">
      <w:pPr>
        <w:pStyle w:val="Heading5"/>
      </w:pPr>
      <w:r>
        <w:t xml:space="preserve">In schedules to this constitution, unless the contrary intention appears, words and expressions shall have the same meaning as they have in this constitution. </w:t>
      </w:r>
    </w:p>
    <w:p w14:paraId="1C27385B" w14:textId="38341A6B" w:rsidR="00104E82" w:rsidRDefault="00104E82" w:rsidP="008F27D2">
      <w:pPr>
        <w:pStyle w:val="Heading5"/>
      </w:pPr>
      <w:r>
        <w:t xml:space="preserve">Where a schedule to this constitution is inconsistent with this constitution, the latter shall prevail and the former shall, to the extent of the inconsistency, be without force or effect. </w:t>
      </w:r>
    </w:p>
    <w:p w14:paraId="19593C05" w14:textId="06A1FFDF" w:rsidR="0020586E" w:rsidRPr="0020586E" w:rsidRDefault="0020586E" w:rsidP="008F27D2">
      <w:pPr>
        <w:pStyle w:val="Heading5"/>
      </w:pPr>
      <w:r>
        <w:lastRenderedPageBreak/>
        <w:t xml:space="preserve">A list of schedules, including the adopting or amending body and date that the schedule was adopted or amended, shall be noted </w:t>
      </w:r>
      <w:r w:rsidR="00AB31CB">
        <w:t>in the appendix</w:t>
      </w:r>
      <w:r>
        <w:t xml:space="preserve"> of this constitution. </w:t>
      </w:r>
    </w:p>
    <w:p w14:paraId="102E54A4" w14:textId="772799CA" w:rsidR="00FC4DD2" w:rsidRDefault="00B20EBC" w:rsidP="00B20EBC">
      <w:pPr>
        <w:pStyle w:val="Heading3"/>
      </w:pPr>
      <w:bookmarkStart w:id="417" w:name="_Toc376606895"/>
      <w:bookmarkStart w:id="418" w:name="_Toc376607438"/>
      <w:bookmarkStart w:id="419" w:name="_Toc474949137"/>
      <w:r>
        <w:t>A</w:t>
      </w:r>
      <w:r w:rsidR="0075542C">
        <w:t>mendment</w:t>
      </w:r>
      <w:r w:rsidR="00FC4DD2">
        <w:t xml:space="preserve"> of </w:t>
      </w:r>
      <w:bookmarkEnd w:id="417"/>
      <w:bookmarkEnd w:id="418"/>
      <w:r w:rsidR="00A17318">
        <w:t>Constitution</w:t>
      </w:r>
      <w:bookmarkEnd w:id="419"/>
    </w:p>
    <w:p w14:paraId="6F9CD33A" w14:textId="61308086" w:rsidR="00661040" w:rsidRDefault="006D08DA" w:rsidP="006D08DA">
      <w:pPr>
        <w:pStyle w:val="RuleDiscussion"/>
      </w:pPr>
      <w:bookmarkStart w:id="420" w:name="_Ref141090560"/>
      <w:r w:rsidRPr="00175FFD">
        <w:t>This constitution may be amended if not less than two thirds of the o</w:t>
      </w:r>
      <w:r w:rsidR="00F11C52" w:rsidRPr="00175FFD">
        <w:t>rdinary members present (either</w:t>
      </w:r>
      <w:r w:rsidRPr="00175FFD">
        <w:t xml:space="preserve"> in person or by proxy) at a general meeting vote in favour of the proposed changes</w:t>
      </w:r>
      <w:r w:rsidR="00661040" w:rsidRPr="00175FFD">
        <w:t xml:space="preserve">, </w:t>
      </w:r>
      <w:r w:rsidR="003A4077" w:rsidRPr="00175FFD">
        <w:t>provided that</w:t>
      </w:r>
      <w:r w:rsidR="00661040" w:rsidRPr="00175FFD">
        <w:t>—</w:t>
      </w:r>
    </w:p>
    <w:p w14:paraId="513CC4CA" w14:textId="4358D125" w:rsidR="008C02D8" w:rsidRDefault="008C02D8" w:rsidP="00175FFD">
      <w:pPr>
        <w:pStyle w:val="Heading6"/>
      </w:pPr>
      <w:r>
        <w:t>the C&amp;S Executive has first approved the sought amendment(s); and</w:t>
      </w:r>
    </w:p>
    <w:p w14:paraId="7888CA6C" w14:textId="2D2EC73E" w:rsidR="00661040" w:rsidRDefault="008C02D8" w:rsidP="00175FFD">
      <w:pPr>
        <w:pStyle w:val="Heading6"/>
      </w:pPr>
      <w:r>
        <w:t>14</w:t>
      </w:r>
      <w:r w:rsidR="004B6C5D">
        <w:t xml:space="preserve"> days</w:t>
      </w:r>
      <w:r w:rsidR="00661040">
        <w:t xml:space="preserve"> notice of the proposed amendment is served on all </w:t>
      </w:r>
      <w:bookmarkEnd w:id="420"/>
      <w:r w:rsidR="00EE530B">
        <w:t>Club</w:t>
      </w:r>
      <w:r>
        <w:t xml:space="preserve"> members.</w:t>
      </w:r>
    </w:p>
    <w:p w14:paraId="7DFE3737" w14:textId="77777777" w:rsidR="00FC4DD2" w:rsidRDefault="00FC4DD2" w:rsidP="00FC4DD2">
      <w:r>
        <w:t>═══════════════</w:t>
      </w:r>
    </w:p>
    <w:p w14:paraId="674A8220" w14:textId="77777777" w:rsidR="00FE0CAA" w:rsidRDefault="00FE0CAA" w:rsidP="00FC4DD2">
      <w:pPr>
        <w:sectPr w:rsidR="00FE0CAA" w:rsidSect="00241CB8">
          <w:headerReference w:type="even" r:id="rId16"/>
          <w:headerReference w:type="default" r:id="rId17"/>
          <w:footerReference w:type="default" r:id="rId18"/>
          <w:headerReference w:type="first" r:id="rId19"/>
          <w:pgSz w:w="11900" w:h="16840"/>
          <w:pgMar w:top="1134" w:right="1134" w:bottom="851" w:left="1134" w:header="567" w:footer="567" w:gutter="0"/>
          <w:pgNumType w:start="1"/>
          <w:cols w:space="708"/>
          <w:docGrid w:linePitch="326"/>
        </w:sectPr>
      </w:pPr>
    </w:p>
    <w:p w14:paraId="4DF8E9BF" w14:textId="4D66FCA0" w:rsidR="002B2367" w:rsidRDefault="002B2367" w:rsidP="002B2367">
      <w:pPr>
        <w:pStyle w:val="Heading1"/>
        <w:numPr>
          <w:ilvl w:val="0"/>
          <w:numId w:val="0"/>
        </w:numPr>
      </w:pPr>
      <w:bookmarkStart w:id="421" w:name="_Toc474949138"/>
      <w:r>
        <w:lastRenderedPageBreak/>
        <w:t>APPENDIX</w:t>
      </w:r>
      <w:bookmarkEnd w:id="421"/>
    </w:p>
    <w:p w14:paraId="612C1A1A" w14:textId="77777777" w:rsidR="002B2367" w:rsidRDefault="002B2367" w:rsidP="00FC4DD2"/>
    <w:p w14:paraId="42F053F6" w14:textId="481ED95D" w:rsidR="0020586E" w:rsidRPr="0020586E" w:rsidRDefault="0020586E" w:rsidP="0020586E">
      <w:pPr>
        <w:ind w:left="0"/>
        <w:rPr>
          <w:rStyle w:val="Strong"/>
        </w:rPr>
      </w:pPr>
      <w:r w:rsidRPr="0020586E">
        <w:rPr>
          <w:rStyle w:val="Strong"/>
        </w:rPr>
        <w:t>List of Schedules</w:t>
      </w:r>
    </w:p>
    <w:p w14:paraId="695DA20E" w14:textId="77777777" w:rsidR="0020586E" w:rsidRDefault="0020586E" w:rsidP="00FC4DD2"/>
    <w:p w14:paraId="62859C4D" w14:textId="77777777" w:rsidR="0020586E" w:rsidRDefault="0020586E" w:rsidP="00FC4DD2"/>
    <w:p w14:paraId="5FEE14F9" w14:textId="4BA78AD8" w:rsidR="0020586E" w:rsidRPr="0020586E" w:rsidRDefault="0020586E" w:rsidP="0020586E">
      <w:pPr>
        <w:ind w:left="0"/>
        <w:rPr>
          <w:rStyle w:val="Strong"/>
        </w:rPr>
      </w:pPr>
      <w:r w:rsidRPr="0020586E">
        <w:rPr>
          <w:rStyle w:val="Strong"/>
        </w:rPr>
        <w:t>List of Honorary Life Members</w:t>
      </w:r>
    </w:p>
    <w:p w14:paraId="18D1CC00" w14:textId="77777777" w:rsidR="0020586E" w:rsidRDefault="0020586E" w:rsidP="00FC4DD2"/>
    <w:p w14:paraId="438BE85A" w14:textId="77777777" w:rsidR="0020586E" w:rsidRPr="001600A8" w:rsidRDefault="0020586E" w:rsidP="00FC4DD2"/>
    <w:sectPr w:rsidR="0020586E" w:rsidRPr="001600A8" w:rsidSect="00696137">
      <w:pgSz w:w="11900" w:h="16840"/>
      <w:pgMar w:top="1134" w:right="1134" w:bottom="851" w:left="1134" w:header="567" w:footer="567" w:gutter="0"/>
      <w:pgNumType w:fmt="lowerRoman" w:start="4"/>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D578E" w14:textId="77777777" w:rsidR="007802BF" w:rsidRDefault="007802BF" w:rsidP="001600A8">
      <w:r>
        <w:separator/>
      </w:r>
    </w:p>
  </w:endnote>
  <w:endnote w:type="continuationSeparator" w:id="0">
    <w:p w14:paraId="794B4170" w14:textId="77777777" w:rsidR="007802BF" w:rsidRDefault="007802BF" w:rsidP="00160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5707B3" w14:textId="3F1E277E" w:rsidR="0011205C" w:rsidRDefault="0011205C" w:rsidP="0050371C">
    <w:pPr>
      <w:pStyle w:val="Footer"/>
      <w:rPr>
        <w:noProof/>
      </w:rPr>
    </w:pPr>
    <w:r w:rsidRPr="00623292">
      <w:t xml:space="preserve">Adopted by </w:t>
    </w:r>
    <w:r>
      <w:t>Faculty of Information Technology Society on xx Month 20xx</w:t>
    </w:r>
    <w:r>
      <w:tab/>
    </w:r>
    <w:r w:rsidRPr="00275128">
      <w:fldChar w:fldCharType="begin"/>
    </w:r>
    <w:r w:rsidRPr="00275128">
      <w:instrText xml:space="preserve"> PAGE   \* MERGEFORMAT </w:instrText>
    </w:r>
    <w:r w:rsidRPr="00275128">
      <w:fldChar w:fldCharType="separate"/>
    </w:r>
    <w:r w:rsidR="00D4498D">
      <w:rPr>
        <w:noProof/>
      </w:rPr>
      <w:t>ii</w:t>
    </w:r>
    <w:r w:rsidRPr="00275128">
      <w:rPr>
        <w:noProof/>
      </w:rPr>
      <w:fldChar w:fldCharType="end"/>
    </w:r>
  </w:p>
  <w:p w14:paraId="5512A11E" w14:textId="5F4C068F" w:rsidR="0011205C" w:rsidRPr="00275128" w:rsidRDefault="0011205C" w:rsidP="00623292">
    <w:pPr>
      <w:pStyle w:val="Footer"/>
    </w:pPr>
    <w:r>
      <w:t>Approved by the C&amp;S Executive on xx Month 20xx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290B0E4" w14:textId="04456165" w:rsidR="0011205C" w:rsidRDefault="0011205C" w:rsidP="00623292">
    <w:pPr>
      <w:pStyle w:val="Footer"/>
    </w:pPr>
    <w:r w:rsidRPr="00623292">
      <w:t xml:space="preserve">Adopted by </w:t>
    </w:r>
    <w:r>
      <w:t>Faculty of Information Technology Society on xx Month 20xx</w:t>
    </w:r>
    <w:r w:rsidRPr="00623292">
      <w:tab/>
    </w:r>
    <w:r w:rsidRPr="00623292">
      <w:tab/>
      <w:t xml:space="preserve">Page </w:t>
    </w:r>
    <w:r>
      <w:fldChar w:fldCharType="begin"/>
    </w:r>
    <w:r>
      <w:instrText xml:space="preserve"> PAGE  \* MERGEFORMAT </w:instrText>
    </w:r>
    <w:r>
      <w:fldChar w:fldCharType="separate"/>
    </w:r>
    <w:r w:rsidR="00D4498D">
      <w:rPr>
        <w:noProof/>
      </w:rPr>
      <w:t>1</w:t>
    </w:r>
    <w:r>
      <w:fldChar w:fldCharType="end"/>
    </w:r>
  </w:p>
  <w:p w14:paraId="69559E18" w14:textId="16E96560" w:rsidR="0011205C" w:rsidRPr="00623292" w:rsidRDefault="0011205C" w:rsidP="00623292">
    <w:pPr>
      <w:pStyle w:val="Footer"/>
    </w:pPr>
    <w:r>
      <w:t>Approved by the C&amp;S Executive on xx Month 20xx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C001E" w14:textId="77777777" w:rsidR="007802BF" w:rsidRDefault="007802BF" w:rsidP="001600A8">
      <w:r>
        <w:separator/>
      </w:r>
    </w:p>
  </w:footnote>
  <w:footnote w:type="continuationSeparator" w:id="0">
    <w:p w14:paraId="7AFE94F1" w14:textId="77777777" w:rsidR="007802BF" w:rsidRDefault="007802BF" w:rsidP="001600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1975CF" w14:textId="27FFC908" w:rsidR="0011205C" w:rsidRDefault="007802BF" w:rsidP="00623292">
    <w:pPr>
      <w:pStyle w:val="Header"/>
    </w:pPr>
    <w:r>
      <w:pict w14:anchorId="523074D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88.25pt;height:162.75pt;rotation:315;z-index:-251655168;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E88150A" w14:textId="733262D2" w:rsidR="0011205C" w:rsidRPr="003D3110" w:rsidRDefault="007802BF" w:rsidP="00623292">
    <w:pPr>
      <w:pStyle w:val="Header"/>
    </w:pPr>
    <w:r>
      <w:pict w14:anchorId="152979C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88.25pt;height:162.75pt;rotation:315;z-index:-251657216;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8970AA" w14:textId="4A87F6C2" w:rsidR="0011205C" w:rsidRDefault="007802BF" w:rsidP="00623292">
    <w:pPr>
      <w:pStyle w:val="Header"/>
    </w:pPr>
    <w:r>
      <w:pict w14:anchorId="2FB8405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88.25pt;height:162.75pt;rotation:315;z-index:-251653120;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BC52A1" w14:textId="74B8F3AE" w:rsidR="0011205C" w:rsidRDefault="007802BF" w:rsidP="00623292">
    <w:pPr>
      <w:pStyle w:val="Header"/>
    </w:pPr>
    <w:r>
      <w:pict w14:anchorId="6507BBB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488.25pt;height:162.75pt;rotation:315;z-index:-251649024;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FDB40C" w14:textId="2B1E7AF1" w:rsidR="0011205C" w:rsidRPr="00623292" w:rsidRDefault="007802BF" w:rsidP="00FE0CAA">
    <w:pPr>
      <w:pStyle w:val="Header"/>
      <w:tabs>
        <w:tab w:val="clear" w:pos="9498"/>
        <w:tab w:val="right" w:pos="9639"/>
      </w:tabs>
      <w:ind w:left="0" w:right="16"/>
    </w:pPr>
    <w:r>
      <w:pict w14:anchorId="1F668F5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88.25pt;height:162.75pt;rotation:315;z-index:-251651072;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r w:rsidR="0011205C">
      <w:t>Faculty of Information Technology Society</w:t>
    </w:r>
    <w:r w:rsidR="0011205C" w:rsidRPr="00623292">
      <w:tab/>
    </w:r>
    <w:r w:rsidR="0011205C" w:rsidRPr="00623292">
      <w:tab/>
      <w:t>Constitution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D89C30" w14:textId="174250A7" w:rsidR="0011205C" w:rsidRDefault="007802BF" w:rsidP="00623292">
    <w:pPr>
      <w:pStyle w:val="Header"/>
    </w:pPr>
    <w:r>
      <w:pict w14:anchorId="0B53572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left:0;text-align:left;margin-left:0;margin-top:0;width:488.25pt;height:162.75pt;rotation:315;z-index:-251646976;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FBC9F9" w14:textId="76874CF7" w:rsidR="0011205C" w:rsidRDefault="007802BF" w:rsidP="00623292">
    <w:pPr>
      <w:pStyle w:val="Header"/>
    </w:pPr>
    <w:r>
      <w:pict w14:anchorId="084913B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left:0;text-align:left;margin-left:0;margin-top:0;width:488.25pt;height:162.75pt;rotation:315;z-index:-251642880;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0B3A2B5" w14:textId="1F2A8784" w:rsidR="0011205C" w:rsidRPr="00275128" w:rsidRDefault="007802BF" w:rsidP="00623292">
    <w:pPr>
      <w:pStyle w:val="Header"/>
      <w:tabs>
        <w:tab w:val="clear" w:pos="9498"/>
        <w:tab w:val="right" w:pos="9632"/>
      </w:tabs>
      <w:ind w:left="0" w:right="-7"/>
    </w:pPr>
    <w:r>
      <w:rPr>
        <w:rFonts w:ascii="Trebuchet MS" w:hAnsi="Trebuchet MS"/>
      </w:rPr>
      <w:pict w14:anchorId="53FE178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488.25pt;height:162.75pt;rotation:315;z-index:-251644928;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r w:rsidR="0011205C">
      <w:t>Faculty of Information Technology Society</w:t>
    </w:r>
    <w:r w:rsidR="0011205C">
      <w:tab/>
    </w:r>
    <w:r w:rsidR="0011205C">
      <w:tab/>
      <w:t>Constitution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0BF9E97" w14:textId="540DAC0C" w:rsidR="0011205C" w:rsidRDefault="007802BF" w:rsidP="00623292">
    <w:pPr>
      <w:pStyle w:val="Header"/>
    </w:pPr>
    <w:r>
      <w:pict w14:anchorId="610691A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left:0;text-align:left;margin-left:0;margin-top:0;width:488.25pt;height:162.75pt;rotation:315;z-index:-251640832;mso-wrap-edited:f;mso-position-horizontal:center;mso-position-horizontal-relative:margin;mso-position-vertical:center;mso-position-vertical-relative:margin" wrapcoords="21301 4180 14001 4280 13968 4578 14599 6569 14565 10750 11513 3782 11413 3882 10285 11646 7929 5275 7266 3782 7034 4180 4811 4280 4777 4280 5441 8361 5441 10451 3682 5275 3417 4777 2687 4180 66 4280 66 4678 696 7664 597 16224 298 16623 66 16822 66 16921 232 17419 2488 17419 3085 17021 3583 16324 3981 15329 4545 16822 5275 17917 5507 17518 6735 17319 6801 17021 6138 15030 6171 12840 6901 14930 8328 17817 8527 17518 10053 17518 10584 17319 10650 17220 10451 14234 12176 17518 15926 17419 15959 17120 15295 13238 15428 11148 16689 12840 17319 14632 18846 17817 19045 17518 20438 17319 20571 17220 19941 13636 19941 6868 20173 5275 21301 7465 21467 7564 21500 6967 21467 4578 21301 4180"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8C088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5F057C"/>
    <w:multiLevelType w:val="multilevel"/>
    <w:tmpl w:val="836A0B9E"/>
    <w:lvl w:ilvl="0">
      <w:start w:val="1"/>
      <w:numFmt w:val="decimal"/>
      <w:pStyle w:val="Schedule"/>
      <w:suff w:val="space"/>
      <w:lvlText w:val="Schedule %1."/>
      <w:lvlJc w:val="left"/>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2">
    <w:nsid w:val="0D72081E"/>
    <w:multiLevelType w:val="multilevel"/>
    <w:tmpl w:val="A52E578A"/>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upp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3">
    <w:nsid w:val="3AFE4F46"/>
    <w:multiLevelType w:val="multilevel"/>
    <w:tmpl w:val="3DCE6820"/>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lvlText w:val="%3%4"/>
      <w:lvlJc w:val="left"/>
      <w:pPr>
        <w:tabs>
          <w:tab w:val="num" w:pos="567"/>
        </w:tabs>
        <w:ind w:left="567" w:hanging="567"/>
      </w:pPr>
      <w:rPr>
        <w:rFonts w:ascii="Arial" w:hAnsi="Arial" w:cs="Arial" w:hint="default"/>
        <w:b/>
        <w:i w:val="0"/>
        <w:sz w:val="24"/>
      </w:rPr>
    </w:lvl>
    <w:lvl w:ilvl="4">
      <w:start w:val="1"/>
      <w:numFmt w:val="lowerLetter"/>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4">
    <w:nsid w:val="3EDB1C50"/>
    <w:multiLevelType w:val="multilevel"/>
    <w:tmpl w:val="E6784600"/>
    <w:lvl w:ilvl="0">
      <w:start w:val="1"/>
      <w:numFmt w:val="decimal"/>
      <w:pStyle w:val="Heading1"/>
      <w:suff w:val="nothing"/>
      <w:lvlText w:val="PART %1"/>
      <w:lvlJc w:val="left"/>
      <w:pPr>
        <w:ind w:left="0" w:firstLine="0"/>
      </w:pPr>
      <w:rPr>
        <w:rFonts w:cs="Times New Roman" w:hint="default"/>
      </w:rPr>
    </w:lvl>
    <w:lvl w:ilvl="1">
      <w:start w:val="1"/>
      <w:numFmt w:val="decimal"/>
      <w:pStyle w:val="Heading2"/>
      <w:suff w:val="nothing"/>
      <w:lvlText w:val="Division %2"/>
      <w:lvlJc w:val="left"/>
      <w:pPr>
        <w:ind w:left="0" w:firstLine="0"/>
      </w:pPr>
      <w:rPr>
        <w:rFonts w:cs="Times New Roman" w:hint="default"/>
      </w:rPr>
    </w:lvl>
    <w:lvl w:ilvl="2">
      <w:start w:val="1"/>
      <w:numFmt w:val="decimal"/>
      <w:lvlRestart w:val="0"/>
      <w:pStyle w:val="Heading3"/>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upperLetter"/>
      <w:pStyle w:val="Heading4"/>
      <w:lvlText w:val="%3%4"/>
      <w:lvlJc w:val="left"/>
      <w:pPr>
        <w:tabs>
          <w:tab w:val="num" w:pos="567"/>
        </w:tabs>
        <w:ind w:left="567" w:hanging="567"/>
      </w:pPr>
      <w:rPr>
        <w:rFonts w:ascii="Arial" w:hAnsi="Arial" w:cs="Arial" w:hint="default"/>
        <w:b/>
        <w:i w:val="0"/>
        <w:sz w:val="24"/>
      </w:rPr>
    </w:lvl>
    <w:lvl w:ilvl="4">
      <w:start w:val="1"/>
      <w:numFmt w:val="decimal"/>
      <w:pStyle w:val="Heading5"/>
      <w:lvlText w:val="(%5)"/>
      <w:lvlJc w:val="left"/>
      <w:pPr>
        <w:tabs>
          <w:tab w:val="num" w:pos="1134"/>
        </w:tabs>
        <w:ind w:left="1134" w:hanging="567"/>
      </w:pPr>
      <w:rPr>
        <w:rFonts w:cs="Times New Roman" w:hint="default"/>
        <w:sz w:val="24"/>
      </w:rPr>
    </w:lvl>
    <w:lvl w:ilvl="5">
      <w:start w:val="1"/>
      <w:numFmt w:val="lowerLetter"/>
      <w:pStyle w:val="Heading6"/>
      <w:lvlText w:val="(%6)"/>
      <w:lvlJc w:val="left"/>
      <w:pPr>
        <w:tabs>
          <w:tab w:val="num" w:pos="1701"/>
        </w:tabs>
        <w:ind w:left="1701" w:hanging="567"/>
      </w:pPr>
      <w:rPr>
        <w:rFonts w:cs="Times New Roman" w:hint="default"/>
      </w:rPr>
    </w:lvl>
    <w:lvl w:ilvl="6">
      <w:start w:val="1"/>
      <w:numFmt w:val="lowerRoman"/>
      <w:pStyle w:val="Heading7"/>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5">
    <w:nsid w:val="410B7FF9"/>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6">
    <w:nsid w:val="42265C4E"/>
    <w:multiLevelType w:val="multilevel"/>
    <w:tmpl w:val="5FBE6902"/>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1134"/>
        </w:tabs>
        <w:ind w:left="1134" w:hanging="567"/>
      </w:pPr>
      <w:rPr>
        <w:rFonts w:ascii="Arial" w:hAnsi="Arial" w:cs="Arial" w:hint="default"/>
        <w:b w:val="0"/>
        <w:i w:val="0"/>
        <w:sz w:val="24"/>
      </w:rPr>
    </w:lvl>
    <w:lvl w:ilvl="4">
      <w:start w:val="1"/>
      <w:numFmt w:val="lowerLetter"/>
      <w:lvlText w:val="(%5)"/>
      <w:lvlJc w:val="left"/>
      <w:pPr>
        <w:tabs>
          <w:tab w:val="num" w:pos="1701"/>
        </w:tabs>
        <w:ind w:left="1701" w:hanging="567"/>
      </w:pPr>
      <w:rPr>
        <w:rFonts w:cs="Times New Roman" w:hint="default"/>
        <w:sz w:val="24"/>
      </w:rPr>
    </w:lvl>
    <w:lvl w:ilvl="5">
      <w:start w:val="1"/>
      <w:numFmt w:val="lowerRoman"/>
      <w:lvlText w:val="(%6)"/>
      <w:lvlJc w:val="left"/>
      <w:pPr>
        <w:tabs>
          <w:tab w:val="num" w:pos="2268"/>
        </w:tabs>
        <w:ind w:left="2268" w:hanging="567"/>
      </w:pPr>
      <w:rPr>
        <w:rFonts w:cs="Times New Roman" w:hint="default"/>
      </w:rPr>
    </w:lvl>
    <w:lvl w:ilvl="6">
      <w:start w:val="1"/>
      <w:numFmt w:val="lowerRoman"/>
      <w:lvlText w:val="(%7)"/>
      <w:lvlJc w:val="left"/>
      <w:pPr>
        <w:tabs>
          <w:tab w:val="num" w:pos="2268"/>
        </w:tabs>
        <w:ind w:left="1701" w:firstLine="0"/>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7">
    <w:nsid w:val="44232388"/>
    <w:multiLevelType w:val="multilevel"/>
    <w:tmpl w:val="4CFA8B14"/>
    <w:lvl w:ilvl="0">
      <w:start w:val="1"/>
      <w:numFmt w:val="decimal"/>
      <w:pStyle w:val="ScheduleSe"/>
      <w:suff w:val="space"/>
      <w:lvlText w:val="Schedule %1."/>
      <w:lvlJc w:val="left"/>
      <w:rPr>
        <w:rFonts w:cs="Times New Roman" w:hint="default"/>
      </w:rPr>
    </w:lvl>
    <w:lvl w:ilvl="1">
      <w:start w:val="1"/>
      <w:numFmt w:val="decimal"/>
      <w:lvlText w:val="%1.%2. "/>
      <w:lvlJc w:val="left"/>
      <w:pPr>
        <w:tabs>
          <w:tab w:val="num" w:pos="720"/>
        </w:tabs>
      </w:pPr>
      <w:rPr>
        <w:rFonts w:cs="Times New Roman" w:hint="default"/>
      </w:rPr>
    </w:lvl>
    <w:lvl w:ilvl="2">
      <w:start w:val="1"/>
      <w:numFmt w:val="decimal"/>
      <w:lvlText w:val="%1.%2.%3."/>
      <w:lvlJc w:val="left"/>
      <w:pPr>
        <w:tabs>
          <w:tab w:val="num" w:pos="1021"/>
        </w:tabs>
        <w:ind w:left="1021" w:hanging="1021"/>
      </w:pPr>
      <w:rPr>
        <w:rFonts w:cs="Times New Roman" w:hint="default"/>
        <w:b/>
        <w:bCs/>
        <w:i w:val="0"/>
        <w:iCs w:val="0"/>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400"/>
        </w:tabs>
        <w:ind w:left="3240" w:hanging="1080"/>
      </w:pPr>
      <w:rPr>
        <w:rFonts w:cs="Times New Roman" w:hint="default"/>
      </w:rPr>
    </w:lvl>
    <w:lvl w:ilvl="7">
      <w:start w:val="1"/>
      <w:numFmt w:val="decimal"/>
      <w:lvlText w:val="%1.%2.%3.%4.%5.%6.%7.%8."/>
      <w:lvlJc w:val="left"/>
      <w:pPr>
        <w:tabs>
          <w:tab w:val="num" w:pos="6120"/>
        </w:tabs>
        <w:ind w:left="3744" w:hanging="1224"/>
      </w:pPr>
      <w:rPr>
        <w:rFonts w:cs="Times New Roman" w:hint="default"/>
      </w:rPr>
    </w:lvl>
    <w:lvl w:ilvl="8">
      <w:start w:val="1"/>
      <w:numFmt w:val="decimal"/>
      <w:lvlText w:val="%1.%2.%3.%4.%5.%6.%7.%8.%9."/>
      <w:lvlJc w:val="left"/>
      <w:pPr>
        <w:tabs>
          <w:tab w:val="num" w:pos="6840"/>
        </w:tabs>
        <w:ind w:left="4320" w:hanging="1440"/>
      </w:pPr>
      <w:rPr>
        <w:rFonts w:cs="Times New Roman" w:hint="default"/>
      </w:rPr>
    </w:lvl>
  </w:abstractNum>
  <w:abstractNum w:abstractNumId="8">
    <w:nsid w:val="48DB45C1"/>
    <w:multiLevelType w:val="multilevel"/>
    <w:tmpl w:val="B1D4C93E"/>
    <w:lvl w:ilvl="0">
      <w:start w:val="1"/>
      <w:numFmt w:val="decimal"/>
      <w:suff w:val="nothing"/>
      <w:lvlText w:val="PART %1"/>
      <w:lvlJc w:val="left"/>
      <w:pPr>
        <w:ind w:left="0" w:firstLine="0"/>
      </w:pPr>
      <w:rPr>
        <w:rFonts w:cs="Times New Roman" w:hint="default"/>
      </w:rPr>
    </w:lvl>
    <w:lvl w:ilvl="1">
      <w:start w:val="1"/>
      <w:numFmt w:val="decimal"/>
      <w:suff w:val="nothing"/>
      <w:lvlText w:val="Division %2"/>
      <w:lvlJc w:val="left"/>
      <w:pPr>
        <w:ind w:left="0" w:firstLine="0"/>
      </w:pPr>
      <w:rPr>
        <w:rFonts w:cs="Times New Roman" w:hint="default"/>
      </w:rPr>
    </w:lvl>
    <w:lvl w:ilvl="2">
      <w:start w:val="1"/>
      <w:numFmt w:val="decimal"/>
      <w:lvlRestart w:val="0"/>
      <w:lvlText w:val="%3"/>
      <w:lvlJc w:val="left"/>
      <w:pPr>
        <w:tabs>
          <w:tab w:val="num" w:pos="567"/>
        </w:tabs>
        <w:ind w:left="567" w:hanging="567"/>
      </w:pPr>
      <w:rPr>
        <w:rFonts w:ascii="Arial" w:hAnsi="Arial" w:cs="Arial" w:hint="default"/>
        <w:b/>
        <w:bCs w:val="0"/>
        <w:i w:val="0"/>
        <w:iCs w:val="0"/>
        <w:caps w:val="0"/>
        <w:smallCaps w:val="0"/>
        <w:strike w:val="0"/>
        <w:dstrike w:val="0"/>
        <w:vanish w:val="0"/>
        <w:color w:val="auto"/>
        <w:spacing w:val="0"/>
        <w:w w:val="100"/>
        <w:kern w:val="0"/>
        <w:position w:val="0"/>
        <w:sz w:val="24"/>
        <w:szCs w:val="24"/>
        <w:u w:val="none"/>
        <w:effect w:val="none"/>
        <w:vertAlign w:val="baseline"/>
      </w:rPr>
    </w:lvl>
    <w:lvl w:ilvl="3">
      <w:start w:val="1"/>
      <w:numFmt w:val="lowerLetter"/>
      <w:lvlText w:val="%3%4"/>
      <w:lvlJc w:val="left"/>
      <w:pPr>
        <w:tabs>
          <w:tab w:val="num" w:pos="1134"/>
        </w:tabs>
        <w:ind w:left="1134" w:hanging="567"/>
      </w:pPr>
      <w:rPr>
        <w:rFonts w:ascii="Arial" w:hAnsi="Arial" w:cs="Arial" w:hint="default"/>
        <w:b/>
        <w:i w:val="0"/>
        <w:sz w:val="24"/>
      </w:rPr>
    </w:lvl>
    <w:lvl w:ilvl="4">
      <w:start w:val="1"/>
      <w:numFmt w:val="decimal"/>
      <w:lvlText w:val="(%5)"/>
      <w:lvlJc w:val="left"/>
      <w:pPr>
        <w:tabs>
          <w:tab w:val="num" w:pos="1134"/>
        </w:tabs>
        <w:ind w:left="1134" w:hanging="567"/>
      </w:pPr>
      <w:rPr>
        <w:rFonts w:cs="Times New Roman" w:hint="default"/>
        <w:sz w:val="24"/>
      </w:rPr>
    </w:lvl>
    <w:lvl w:ilvl="5">
      <w:start w:val="1"/>
      <w:numFmt w:val="lowerLetter"/>
      <w:lvlText w:val="(%6)"/>
      <w:lvlJc w:val="left"/>
      <w:pPr>
        <w:tabs>
          <w:tab w:val="num" w:pos="1701"/>
        </w:tabs>
        <w:ind w:left="1701" w:hanging="567"/>
      </w:pPr>
      <w:rPr>
        <w:rFonts w:cs="Times New Roman" w:hint="default"/>
      </w:rPr>
    </w:lvl>
    <w:lvl w:ilvl="6">
      <w:start w:val="1"/>
      <w:numFmt w:val="lowerRoman"/>
      <w:lvlText w:val="(%7)"/>
      <w:lvlJc w:val="left"/>
      <w:pPr>
        <w:tabs>
          <w:tab w:val="num" w:pos="2268"/>
        </w:tabs>
        <w:ind w:left="2268" w:hanging="567"/>
      </w:pPr>
      <w:rPr>
        <w:rFonts w:cs="Times New Roman" w:hint="default"/>
      </w:rPr>
    </w:lvl>
    <w:lvl w:ilvl="7">
      <w:start w:val="1"/>
      <w:numFmt w:val="decimal"/>
      <w:lvlText w:val="%1.%2.%3.%4.%5.%6.%7.%8."/>
      <w:lvlJc w:val="left"/>
      <w:pPr>
        <w:tabs>
          <w:tab w:val="num" w:pos="11507"/>
        </w:tabs>
        <w:ind w:left="9131" w:hanging="1224"/>
      </w:pPr>
      <w:rPr>
        <w:rFonts w:cs="Times New Roman" w:hint="default"/>
      </w:rPr>
    </w:lvl>
    <w:lvl w:ilvl="8">
      <w:start w:val="1"/>
      <w:numFmt w:val="decimal"/>
      <w:lvlText w:val="%1.%2.%3.%4.%5.%6.%7.%8.%9."/>
      <w:lvlJc w:val="left"/>
      <w:pPr>
        <w:tabs>
          <w:tab w:val="num" w:pos="12227"/>
        </w:tabs>
        <w:ind w:left="9707" w:hanging="1440"/>
      </w:pPr>
      <w:rPr>
        <w:rFonts w:cs="Times New Roman" w:hint="default"/>
      </w:rPr>
    </w:lvl>
  </w:abstractNum>
  <w:abstractNum w:abstractNumId="9">
    <w:nsid w:val="7211537C"/>
    <w:multiLevelType w:val="hybridMultilevel"/>
    <w:tmpl w:val="1F98880E"/>
    <w:lvl w:ilvl="0" w:tplc="D9723DDE">
      <w:start w:val="1"/>
      <w:numFmt w:val="lowerRoman"/>
      <w:pStyle w:val="NormalList"/>
      <w:lvlText w:val="(%1)"/>
      <w:lvlJc w:val="left"/>
      <w:pPr>
        <w:tabs>
          <w:tab w:val="num" w:pos="1928"/>
        </w:tabs>
        <w:ind w:left="1928" w:hanging="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1"/>
  </w:num>
  <w:num w:numId="4">
    <w:abstractNumId w:val="9"/>
  </w:num>
  <w:num w:numId="5">
    <w:abstractNumId w:val="6"/>
  </w:num>
  <w:num w:numId="6">
    <w:abstractNumId w:val="0"/>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2"/>
  </w:num>
  <w:num w:numId="15">
    <w:abstractNumId w:val="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an Booth">
    <w15:presenceInfo w15:providerId="AD" w15:userId="S-1-5-21-948756243-734778046-674738317-1040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defaultTabStop w:val="1134"/>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879"/>
    <w:rsid w:val="00005B28"/>
    <w:rsid w:val="000061FD"/>
    <w:rsid w:val="00007731"/>
    <w:rsid w:val="0001378F"/>
    <w:rsid w:val="00017AD0"/>
    <w:rsid w:val="00020158"/>
    <w:rsid w:val="0002164B"/>
    <w:rsid w:val="00022C29"/>
    <w:rsid w:val="0003259C"/>
    <w:rsid w:val="00040A8F"/>
    <w:rsid w:val="00040C28"/>
    <w:rsid w:val="00046077"/>
    <w:rsid w:val="00052E75"/>
    <w:rsid w:val="00053812"/>
    <w:rsid w:val="00054729"/>
    <w:rsid w:val="000549EF"/>
    <w:rsid w:val="00057865"/>
    <w:rsid w:val="00061D98"/>
    <w:rsid w:val="00063351"/>
    <w:rsid w:val="000664FD"/>
    <w:rsid w:val="00072BE0"/>
    <w:rsid w:val="00072C0C"/>
    <w:rsid w:val="00073052"/>
    <w:rsid w:val="00075E4B"/>
    <w:rsid w:val="00077A58"/>
    <w:rsid w:val="00081FEA"/>
    <w:rsid w:val="00083181"/>
    <w:rsid w:val="00085997"/>
    <w:rsid w:val="00085F31"/>
    <w:rsid w:val="00086C03"/>
    <w:rsid w:val="000954B6"/>
    <w:rsid w:val="0009550A"/>
    <w:rsid w:val="00096414"/>
    <w:rsid w:val="000A7515"/>
    <w:rsid w:val="000A7B55"/>
    <w:rsid w:val="000C0853"/>
    <w:rsid w:val="000C3A90"/>
    <w:rsid w:val="000C7676"/>
    <w:rsid w:val="000D5A29"/>
    <w:rsid w:val="000E2457"/>
    <w:rsid w:val="000E2BA0"/>
    <w:rsid w:val="000E3569"/>
    <w:rsid w:val="000E546B"/>
    <w:rsid w:val="00104E82"/>
    <w:rsid w:val="00105FEC"/>
    <w:rsid w:val="00107666"/>
    <w:rsid w:val="0011205C"/>
    <w:rsid w:val="00121B1E"/>
    <w:rsid w:val="001234F3"/>
    <w:rsid w:val="00126587"/>
    <w:rsid w:val="0013223A"/>
    <w:rsid w:val="00132B2C"/>
    <w:rsid w:val="00137B40"/>
    <w:rsid w:val="0014431D"/>
    <w:rsid w:val="001464EC"/>
    <w:rsid w:val="001515EE"/>
    <w:rsid w:val="001553D2"/>
    <w:rsid w:val="001600A8"/>
    <w:rsid w:val="00162121"/>
    <w:rsid w:val="0016770D"/>
    <w:rsid w:val="00167E2B"/>
    <w:rsid w:val="001749E8"/>
    <w:rsid w:val="001751E2"/>
    <w:rsid w:val="00175FFD"/>
    <w:rsid w:val="00177411"/>
    <w:rsid w:val="001823D0"/>
    <w:rsid w:val="00190208"/>
    <w:rsid w:val="001914C3"/>
    <w:rsid w:val="00192922"/>
    <w:rsid w:val="001A7846"/>
    <w:rsid w:val="001B088F"/>
    <w:rsid w:val="001B223C"/>
    <w:rsid w:val="001B314E"/>
    <w:rsid w:val="001B4702"/>
    <w:rsid w:val="001B6C86"/>
    <w:rsid w:val="001C24C4"/>
    <w:rsid w:val="001C3572"/>
    <w:rsid w:val="001D2C87"/>
    <w:rsid w:val="001D5182"/>
    <w:rsid w:val="001E0EC8"/>
    <w:rsid w:val="001F02A7"/>
    <w:rsid w:val="001F0A48"/>
    <w:rsid w:val="0020586E"/>
    <w:rsid w:val="00207840"/>
    <w:rsid w:val="002219C0"/>
    <w:rsid w:val="00222D73"/>
    <w:rsid w:val="00224A49"/>
    <w:rsid w:val="0023016C"/>
    <w:rsid w:val="002339C2"/>
    <w:rsid w:val="00241CB8"/>
    <w:rsid w:val="00241FA2"/>
    <w:rsid w:val="0024268A"/>
    <w:rsid w:val="00246DAD"/>
    <w:rsid w:val="00264D27"/>
    <w:rsid w:val="00265033"/>
    <w:rsid w:val="002669D2"/>
    <w:rsid w:val="0026747F"/>
    <w:rsid w:val="00270515"/>
    <w:rsid w:val="00273AB0"/>
    <w:rsid w:val="002742A2"/>
    <w:rsid w:val="00275128"/>
    <w:rsid w:val="00275FD3"/>
    <w:rsid w:val="00276217"/>
    <w:rsid w:val="0028028D"/>
    <w:rsid w:val="0028213A"/>
    <w:rsid w:val="00283C81"/>
    <w:rsid w:val="00287BA8"/>
    <w:rsid w:val="00291303"/>
    <w:rsid w:val="00296A26"/>
    <w:rsid w:val="002970D9"/>
    <w:rsid w:val="00297434"/>
    <w:rsid w:val="002A45AC"/>
    <w:rsid w:val="002B2311"/>
    <w:rsid w:val="002B2367"/>
    <w:rsid w:val="002C2521"/>
    <w:rsid w:val="002C264A"/>
    <w:rsid w:val="002C4039"/>
    <w:rsid w:val="002D063E"/>
    <w:rsid w:val="002D1F27"/>
    <w:rsid w:val="002D744F"/>
    <w:rsid w:val="002E0037"/>
    <w:rsid w:val="002E0680"/>
    <w:rsid w:val="002E345A"/>
    <w:rsid w:val="002F3594"/>
    <w:rsid w:val="002F65B6"/>
    <w:rsid w:val="00305180"/>
    <w:rsid w:val="00311215"/>
    <w:rsid w:val="00311B2F"/>
    <w:rsid w:val="0031454B"/>
    <w:rsid w:val="003159E7"/>
    <w:rsid w:val="00320301"/>
    <w:rsid w:val="00326553"/>
    <w:rsid w:val="003340AF"/>
    <w:rsid w:val="0033597D"/>
    <w:rsid w:val="003366EE"/>
    <w:rsid w:val="00336DA4"/>
    <w:rsid w:val="00337E92"/>
    <w:rsid w:val="00340BBB"/>
    <w:rsid w:val="00345C19"/>
    <w:rsid w:val="00347080"/>
    <w:rsid w:val="003560A5"/>
    <w:rsid w:val="00364401"/>
    <w:rsid w:val="00364E5E"/>
    <w:rsid w:val="00372156"/>
    <w:rsid w:val="00373F82"/>
    <w:rsid w:val="0037406B"/>
    <w:rsid w:val="00374850"/>
    <w:rsid w:val="003856F4"/>
    <w:rsid w:val="003916F1"/>
    <w:rsid w:val="00394038"/>
    <w:rsid w:val="00396D03"/>
    <w:rsid w:val="003A4077"/>
    <w:rsid w:val="003B0F62"/>
    <w:rsid w:val="003B21DA"/>
    <w:rsid w:val="003B3124"/>
    <w:rsid w:val="003B3638"/>
    <w:rsid w:val="003B5566"/>
    <w:rsid w:val="003B6A28"/>
    <w:rsid w:val="003C2C14"/>
    <w:rsid w:val="003C6CDF"/>
    <w:rsid w:val="003D1218"/>
    <w:rsid w:val="003D222C"/>
    <w:rsid w:val="003D3110"/>
    <w:rsid w:val="003E3F7E"/>
    <w:rsid w:val="003F098E"/>
    <w:rsid w:val="003F6E33"/>
    <w:rsid w:val="00400E2A"/>
    <w:rsid w:val="00404FE8"/>
    <w:rsid w:val="0041439F"/>
    <w:rsid w:val="00415FB2"/>
    <w:rsid w:val="0041781C"/>
    <w:rsid w:val="00421698"/>
    <w:rsid w:val="00421EB8"/>
    <w:rsid w:val="00422F3D"/>
    <w:rsid w:val="00422FD2"/>
    <w:rsid w:val="00423372"/>
    <w:rsid w:val="004313C6"/>
    <w:rsid w:val="0043181F"/>
    <w:rsid w:val="00431BF0"/>
    <w:rsid w:val="004360DC"/>
    <w:rsid w:val="004363FE"/>
    <w:rsid w:val="004431EC"/>
    <w:rsid w:val="0045055D"/>
    <w:rsid w:val="00453888"/>
    <w:rsid w:val="0045780F"/>
    <w:rsid w:val="00466057"/>
    <w:rsid w:val="00470A15"/>
    <w:rsid w:val="00473C0D"/>
    <w:rsid w:val="00491A39"/>
    <w:rsid w:val="004A7DAF"/>
    <w:rsid w:val="004B38C9"/>
    <w:rsid w:val="004B6C5D"/>
    <w:rsid w:val="004B762F"/>
    <w:rsid w:val="004C4199"/>
    <w:rsid w:val="004D3879"/>
    <w:rsid w:val="004D60B7"/>
    <w:rsid w:val="004D79CC"/>
    <w:rsid w:val="004E01CC"/>
    <w:rsid w:val="004E5395"/>
    <w:rsid w:val="004E734D"/>
    <w:rsid w:val="004F1806"/>
    <w:rsid w:val="004F2178"/>
    <w:rsid w:val="004F6274"/>
    <w:rsid w:val="0050371C"/>
    <w:rsid w:val="00505540"/>
    <w:rsid w:val="0051546D"/>
    <w:rsid w:val="00525A80"/>
    <w:rsid w:val="00527580"/>
    <w:rsid w:val="005330B3"/>
    <w:rsid w:val="00541E3A"/>
    <w:rsid w:val="005430B9"/>
    <w:rsid w:val="0055279B"/>
    <w:rsid w:val="00566F8E"/>
    <w:rsid w:val="00570611"/>
    <w:rsid w:val="005905D7"/>
    <w:rsid w:val="005A0ECC"/>
    <w:rsid w:val="005A1996"/>
    <w:rsid w:val="005B1282"/>
    <w:rsid w:val="005B4051"/>
    <w:rsid w:val="005B4CE6"/>
    <w:rsid w:val="005C1B14"/>
    <w:rsid w:val="005C6C82"/>
    <w:rsid w:val="005D1897"/>
    <w:rsid w:val="005D75D0"/>
    <w:rsid w:val="005E00B3"/>
    <w:rsid w:val="005E7D5D"/>
    <w:rsid w:val="005F07CC"/>
    <w:rsid w:val="005F0CA9"/>
    <w:rsid w:val="00600D93"/>
    <w:rsid w:val="006029B4"/>
    <w:rsid w:val="00612919"/>
    <w:rsid w:val="00623292"/>
    <w:rsid w:val="00626FA4"/>
    <w:rsid w:val="0063111A"/>
    <w:rsid w:val="00632AFB"/>
    <w:rsid w:val="00635839"/>
    <w:rsid w:val="0064078D"/>
    <w:rsid w:val="00642EC8"/>
    <w:rsid w:val="00646C1F"/>
    <w:rsid w:val="0065357A"/>
    <w:rsid w:val="006536B5"/>
    <w:rsid w:val="006554C3"/>
    <w:rsid w:val="00661040"/>
    <w:rsid w:val="006650E3"/>
    <w:rsid w:val="00666688"/>
    <w:rsid w:val="006726FB"/>
    <w:rsid w:val="0068020C"/>
    <w:rsid w:val="00690C1C"/>
    <w:rsid w:val="00692A24"/>
    <w:rsid w:val="00694789"/>
    <w:rsid w:val="00696137"/>
    <w:rsid w:val="006A0590"/>
    <w:rsid w:val="006A35C4"/>
    <w:rsid w:val="006A5740"/>
    <w:rsid w:val="006A6653"/>
    <w:rsid w:val="006A6DA0"/>
    <w:rsid w:val="006B1FAF"/>
    <w:rsid w:val="006B4716"/>
    <w:rsid w:val="006B7F21"/>
    <w:rsid w:val="006C10A8"/>
    <w:rsid w:val="006C60D2"/>
    <w:rsid w:val="006D08DA"/>
    <w:rsid w:val="006D2DD9"/>
    <w:rsid w:val="006E355B"/>
    <w:rsid w:val="006E426A"/>
    <w:rsid w:val="006E7887"/>
    <w:rsid w:val="006F27D3"/>
    <w:rsid w:val="006F3716"/>
    <w:rsid w:val="00700BF7"/>
    <w:rsid w:val="00702CCD"/>
    <w:rsid w:val="00703BBE"/>
    <w:rsid w:val="00705828"/>
    <w:rsid w:val="00707F66"/>
    <w:rsid w:val="00712B07"/>
    <w:rsid w:val="007210C2"/>
    <w:rsid w:val="0072481D"/>
    <w:rsid w:val="00725807"/>
    <w:rsid w:val="007259A7"/>
    <w:rsid w:val="0073177D"/>
    <w:rsid w:val="00736F0D"/>
    <w:rsid w:val="00736F7B"/>
    <w:rsid w:val="00737F06"/>
    <w:rsid w:val="00742FF0"/>
    <w:rsid w:val="007465ED"/>
    <w:rsid w:val="00747BA3"/>
    <w:rsid w:val="0075542C"/>
    <w:rsid w:val="00757DB9"/>
    <w:rsid w:val="007701C7"/>
    <w:rsid w:val="00770753"/>
    <w:rsid w:val="00777A3D"/>
    <w:rsid w:val="007802BF"/>
    <w:rsid w:val="007808BD"/>
    <w:rsid w:val="00787990"/>
    <w:rsid w:val="00791B2B"/>
    <w:rsid w:val="00793648"/>
    <w:rsid w:val="00793DB1"/>
    <w:rsid w:val="00794EEE"/>
    <w:rsid w:val="007A6190"/>
    <w:rsid w:val="007B245B"/>
    <w:rsid w:val="007B5554"/>
    <w:rsid w:val="007C41C9"/>
    <w:rsid w:val="007D28E4"/>
    <w:rsid w:val="007D33C3"/>
    <w:rsid w:val="007D4318"/>
    <w:rsid w:val="007D77A1"/>
    <w:rsid w:val="007E2840"/>
    <w:rsid w:val="007E3F86"/>
    <w:rsid w:val="007E6259"/>
    <w:rsid w:val="008032EC"/>
    <w:rsid w:val="008078E8"/>
    <w:rsid w:val="00814560"/>
    <w:rsid w:val="00823089"/>
    <w:rsid w:val="00825031"/>
    <w:rsid w:val="00827C77"/>
    <w:rsid w:val="00827F7C"/>
    <w:rsid w:val="008410E2"/>
    <w:rsid w:val="008443BF"/>
    <w:rsid w:val="00845102"/>
    <w:rsid w:val="00846006"/>
    <w:rsid w:val="00846C89"/>
    <w:rsid w:val="00854BAB"/>
    <w:rsid w:val="00856464"/>
    <w:rsid w:val="00857289"/>
    <w:rsid w:val="00874ABD"/>
    <w:rsid w:val="00885349"/>
    <w:rsid w:val="00895C85"/>
    <w:rsid w:val="008A1D52"/>
    <w:rsid w:val="008A6810"/>
    <w:rsid w:val="008B2C9B"/>
    <w:rsid w:val="008B7B4D"/>
    <w:rsid w:val="008C02D8"/>
    <w:rsid w:val="008C1B64"/>
    <w:rsid w:val="008C2E40"/>
    <w:rsid w:val="008C44E2"/>
    <w:rsid w:val="008D4D9C"/>
    <w:rsid w:val="008D5532"/>
    <w:rsid w:val="008D56CD"/>
    <w:rsid w:val="008E2AB2"/>
    <w:rsid w:val="008E6A97"/>
    <w:rsid w:val="008F039E"/>
    <w:rsid w:val="008F27D2"/>
    <w:rsid w:val="008F52A5"/>
    <w:rsid w:val="00900836"/>
    <w:rsid w:val="009023BE"/>
    <w:rsid w:val="009063D1"/>
    <w:rsid w:val="0091437A"/>
    <w:rsid w:val="00922DB6"/>
    <w:rsid w:val="00926293"/>
    <w:rsid w:val="00932A2F"/>
    <w:rsid w:val="00935505"/>
    <w:rsid w:val="00935CB8"/>
    <w:rsid w:val="00942AEE"/>
    <w:rsid w:val="009456EE"/>
    <w:rsid w:val="009459AA"/>
    <w:rsid w:val="00946400"/>
    <w:rsid w:val="00957BA3"/>
    <w:rsid w:val="0096383E"/>
    <w:rsid w:val="00975904"/>
    <w:rsid w:val="00975A53"/>
    <w:rsid w:val="00975DBA"/>
    <w:rsid w:val="00991ACF"/>
    <w:rsid w:val="00997677"/>
    <w:rsid w:val="009A0126"/>
    <w:rsid w:val="009A0A37"/>
    <w:rsid w:val="009A387D"/>
    <w:rsid w:val="009B0C19"/>
    <w:rsid w:val="009B0E4D"/>
    <w:rsid w:val="009B37C7"/>
    <w:rsid w:val="009B44A1"/>
    <w:rsid w:val="009B554B"/>
    <w:rsid w:val="009C7C68"/>
    <w:rsid w:val="009D0F39"/>
    <w:rsid w:val="009D52EA"/>
    <w:rsid w:val="009D6DCA"/>
    <w:rsid w:val="009E4C1F"/>
    <w:rsid w:val="009E6D24"/>
    <w:rsid w:val="009E6FF6"/>
    <w:rsid w:val="009E7E27"/>
    <w:rsid w:val="009F5CCC"/>
    <w:rsid w:val="009F68D3"/>
    <w:rsid w:val="009F6919"/>
    <w:rsid w:val="00A01C9F"/>
    <w:rsid w:val="00A02185"/>
    <w:rsid w:val="00A03D12"/>
    <w:rsid w:val="00A128BD"/>
    <w:rsid w:val="00A12D89"/>
    <w:rsid w:val="00A13D5D"/>
    <w:rsid w:val="00A14429"/>
    <w:rsid w:val="00A15A41"/>
    <w:rsid w:val="00A15F06"/>
    <w:rsid w:val="00A17318"/>
    <w:rsid w:val="00A2019A"/>
    <w:rsid w:val="00A21E9C"/>
    <w:rsid w:val="00A230E0"/>
    <w:rsid w:val="00A32CA2"/>
    <w:rsid w:val="00A51F56"/>
    <w:rsid w:val="00A6189A"/>
    <w:rsid w:val="00A64C52"/>
    <w:rsid w:val="00A66AC7"/>
    <w:rsid w:val="00A71486"/>
    <w:rsid w:val="00A750F1"/>
    <w:rsid w:val="00A83D52"/>
    <w:rsid w:val="00A92D63"/>
    <w:rsid w:val="00A94C71"/>
    <w:rsid w:val="00A94E8C"/>
    <w:rsid w:val="00A964CA"/>
    <w:rsid w:val="00AA0088"/>
    <w:rsid w:val="00AA31BD"/>
    <w:rsid w:val="00AA3E9C"/>
    <w:rsid w:val="00AA71CE"/>
    <w:rsid w:val="00AB0860"/>
    <w:rsid w:val="00AB31CB"/>
    <w:rsid w:val="00AB7942"/>
    <w:rsid w:val="00AC2C0D"/>
    <w:rsid w:val="00AC37D2"/>
    <w:rsid w:val="00AC5633"/>
    <w:rsid w:val="00AD00CC"/>
    <w:rsid w:val="00AD05A8"/>
    <w:rsid w:val="00AD0813"/>
    <w:rsid w:val="00AD1A41"/>
    <w:rsid w:val="00AE4782"/>
    <w:rsid w:val="00AF3126"/>
    <w:rsid w:val="00AF38FE"/>
    <w:rsid w:val="00AF6422"/>
    <w:rsid w:val="00B04137"/>
    <w:rsid w:val="00B04B05"/>
    <w:rsid w:val="00B065B8"/>
    <w:rsid w:val="00B11AF5"/>
    <w:rsid w:val="00B13284"/>
    <w:rsid w:val="00B16B04"/>
    <w:rsid w:val="00B16B77"/>
    <w:rsid w:val="00B178FA"/>
    <w:rsid w:val="00B20EBC"/>
    <w:rsid w:val="00B20F92"/>
    <w:rsid w:val="00B21392"/>
    <w:rsid w:val="00B22943"/>
    <w:rsid w:val="00B31446"/>
    <w:rsid w:val="00B32CAD"/>
    <w:rsid w:val="00B338B7"/>
    <w:rsid w:val="00B34410"/>
    <w:rsid w:val="00B427FB"/>
    <w:rsid w:val="00B56558"/>
    <w:rsid w:val="00B56B6B"/>
    <w:rsid w:val="00B57B3C"/>
    <w:rsid w:val="00B659B0"/>
    <w:rsid w:val="00BA508F"/>
    <w:rsid w:val="00BA5C73"/>
    <w:rsid w:val="00BB011A"/>
    <w:rsid w:val="00BB052C"/>
    <w:rsid w:val="00BB62C3"/>
    <w:rsid w:val="00BC2422"/>
    <w:rsid w:val="00BC5F13"/>
    <w:rsid w:val="00BC72EE"/>
    <w:rsid w:val="00BD2DED"/>
    <w:rsid w:val="00BD2F84"/>
    <w:rsid w:val="00BD3431"/>
    <w:rsid w:val="00BE1B0D"/>
    <w:rsid w:val="00BE4833"/>
    <w:rsid w:val="00BE57FD"/>
    <w:rsid w:val="00BE631B"/>
    <w:rsid w:val="00BF484C"/>
    <w:rsid w:val="00BF5B1E"/>
    <w:rsid w:val="00BF7C35"/>
    <w:rsid w:val="00C04F40"/>
    <w:rsid w:val="00C0609F"/>
    <w:rsid w:val="00C11CA9"/>
    <w:rsid w:val="00C15DE5"/>
    <w:rsid w:val="00C227F3"/>
    <w:rsid w:val="00C22AC6"/>
    <w:rsid w:val="00C244F4"/>
    <w:rsid w:val="00C3309D"/>
    <w:rsid w:val="00C33AF0"/>
    <w:rsid w:val="00C35DB2"/>
    <w:rsid w:val="00C405DD"/>
    <w:rsid w:val="00C43BCD"/>
    <w:rsid w:val="00C47029"/>
    <w:rsid w:val="00C527B1"/>
    <w:rsid w:val="00C538B9"/>
    <w:rsid w:val="00C57B93"/>
    <w:rsid w:val="00C66EED"/>
    <w:rsid w:val="00C70A1E"/>
    <w:rsid w:val="00C7186A"/>
    <w:rsid w:val="00C7675B"/>
    <w:rsid w:val="00C854E2"/>
    <w:rsid w:val="00C8727D"/>
    <w:rsid w:val="00C91B2F"/>
    <w:rsid w:val="00C93945"/>
    <w:rsid w:val="00CA14E3"/>
    <w:rsid w:val="00CA26E3"/>
    <w:rsid w:val="00CB5929"/>
    <w:rsid w:val="00CD0679"/>
    <w:rsid w:val="00CE1F50"/>
    <w:rsid w:val="00CE4907"/>
    <w:rsid w:val="00CE4A17"/>
    <w:rsid w:val="00CF369C"/>
    <w:rsid w:val="00CF3B85"/>
    <w:rsid w:val="00D277B5"/>
    <w:rsid w:val="00D37760"/>
    <w:rsid w:val="00D41412"/>
    <w:rsid w:val="00D42E4B"/>
    <w:rsid w:val="00D4498D"/>
    <w:rsid w:val="00D4637D"/>
    <w:rsid w:val="00D5736C"/>
    <w:rsid w:val="00D61126"/>
    <w:rsid w:val="00D6477C"/>
    <w:rsid w:val="00D6625B"/>
    <w:rsid w:val="00D71B8B"/>
    <w:rsid w:val="00D77006"/>
    <w:rsid w:val="00D77BC7"/>
    <w:rsid w:val="00D81E08"/>
    <w:rsid w:val="00D86EFF"/>
    <w:rsid w:val="00D91BB1"/>
    <w:rsid w:val="00D91CFD"/>
    <w:rsid w:val="00D94153"/>
    <w:rsid w:val="00D968BE"/>
    <w:rsid w:val="00D97870"/>
    <w:rsid w:val="00DA45B6"/>
    <w:rsid w:val="00DA50BD"/>
    <w:rsid w:val="00DB0BD5"/>
    <w:rsid w:val="00DB2B87"/>
    <w:rsid w:val="00DC19D1"/>
    <w:rsid w:val="00DC28D7"/>
    <w:rsid w:val="00DE2239"/>
    <w:rsid w:val="00DE2250"/>
    <w:rsid w:val="00DE2B26"/>
    <w:rsid w:val="00DE495B"/>
    <w:rsid w:val="00DE7667"/>
    <w:rsid w:val="00DF005D"/>
    <w:rsid w:val="00DF284B"/>
    <w:rsid w:val="00DF4704"/>
    <w:rsid w:val="00DF57A0"/>
    <w:rsid w:val="00DF5A42"/>
    <w:rsid w:val="00DF6652"/>
    <w:rsid w:val="00DF690F"/>
    <w:rsid w:val="00DF7499"/>
    <w:rsid w:val="00E05791"/>
    <w:rsid w:val="00E0595C"/>
    <w:rsid w:val="00E06BB9"/>
    <w:rsid w:val="00E113BB"/>
    <w:rsid w:val="00E1198B"/>
    <w:rsid w:val="00E163B1"/>
    <w:rsid w:val="00E21FC9"/>
    <w:rsid w:val="00E26B17"/>
    <w:rsid w:val="00E326EB"/>
    <w:rsid w:val="00E37DBC"/>
    <w:rsid w:val="00E404B5"/>
    <w:rsid w:val="00E467FE"/>
    <w:rsid w:val="00E47660"/>
    <w:rsid w:val="00E5071A"/>
    <w:rsid w:val="00E54238"/>
    <w:rsid w:val="00E5724F"/>
    <w:rsid w:val="00E62BF1"/>
    <w:rsid w:val="00E665CF"/>
    <w:rsid w:val="00E71277"/>
    <w:rsid w:val="00E80534"/>
    <w:rsid w:val="00E81D2B"/>
    <w:rsid w:val="00E8729D"/>
    <w:rsid w:val="00E8753E"/>
    <w:rsid w:val="00E90AB3"/>
    <w:rsid w:val="00E917D6"/>
    <w:rsid w:val="00E96EEA"/>
    <w:rsid w:val="00E978D4"/>
    <w:rsid w:val="00EA25DB"/>
    <w:rsid w:val="00EA278B"/>
    <w:rsid w:val="00EA2C3F"/>
    <w:rsid w:val="00EA3525"/>
    <w:rsid w:val="00EA525B"/>
    <w:rsid w:val="00EB6FAA"/>
    <w:rsid w:val="00EC0122"/>
    <w:rsid w:val="00EC0142"/>
    <w:rsid w:val="00EC2272"/>
    <w:rsid w:val="00EC495F"/>
    <w:rsid w:val="00EC4C97"/>
    <w:rsid w:val="00ED7082"/>
    <w:rsid w:val="00EE530B"/>
    <w:rsid w:val="00EE665B"/>
    <w:rsid w:val="00F02227"/>
    <w:rsid w:val="00F10110"/>
    <w:rsid w:val="00F11C52"/>
    <w:rsid w:val="00F1209D"/>
    <w:rsid w:val="00F1471F"/>
    <w:rsid w:val="00F23B14"/>
    <w:rsid w:val="00F27044"/>
    <w:rsid w:val="00F27AB4"/>
    <w:rsid w:val="00F31D58"/>
    <w:rsid w:val="00F33DB7"/>
    <w:rsid w:val="00F3552A"/>
    <w:rsid w:val="00F41CDA"/>
    <w:rsid w:val="00F45BA7"/>
    <w:rsid w:val="00F63F2A"/>
    <w:rsid w:val="00F71AF8"/>
    <w:rsid w:val="00F73019"/>
    <w:rsid w:val="00F73116"/>
    <w:rsid w:val="00F77E43"/>
    <w:rsid w:val="00F81E8A"/>
    <w:rsid w:val="00F84105"/>
    <w:rsid w:val="00F91AD8"/>
    <w:rsid w:val="00F924D0"/>
    <w:rsid w:val="00F9481D"/>
    <w:rsid w:val="00F964B3"/>
    <w:rsid w:val="00F96FE4"/>
    <w:rsid w:val="00F97415"/>
    <w:rsid w:val="00FA337D"/>
    <w:rsid w:val="00FA55D5"/>
    <w:rsid w:val="00FB4A77"/>
    <w:rsid w:val="00FB5F98"/>
    <w:rsid w:val="00FB73BE"/>
    <w:rsid w:val="00FC4DD2"/>
    <w:rsid w:val="00FD1849"/>
    <w:rsid w:val="00FD23A1"/>
    <w:rsid w:val="00FD66C2"/>
    <w:rsid w:val="00FE0CAA"/>
    <w:rsid w:val="00FE26D4"/>
    <w:rsid w:val="00FF063C"/>
    <w:rsid w:val="00FF30A4"/>
    <w:rsid w:val="00FF36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677AC9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4716"/>
    <w:pPr>
      <w:ind w:left="851"/>
    </w:pPr>
    <w:rPr>
      <w:rFonts w:ascii="Arial" w:hAnsi="Arial"/>
      <w:lang w:eastAsia="en-US"/>
    </w:rPr>
  </w:style>
  <w:style w:type="paragraph" w:styleId="Heading1">
    <w:name w:val="heading 1"/>
    <w:basedOn w:val="Normal"/>
    <w:next w:val="Normal"/>
    <w:link w:val="Heading1Char"/>
    <w:uiPriority w:val="99"/>
    <w:qFormat/>
    <w:rsid w:val="0033597D"/>
    <w:pPr>
      <w:keepNext/>
      <w:keepLines/>
      <w:numPr>
        <w:numId w:val="10"/>
      </w:numPr>
      <w:tabs>
        <w:tab w:val="left" w:pos="6600"/>
      </w:tabs>
      <w:spacing w:before="360" w:after="60"/>
      <w:jc w:val="center"/>
      <w:outlineLvl w:val="0"/>
    </w:pPr>
    <w:rPr>
      <w:b/>
      <w:bCs/>
      <w:sz w:val="26"/>
      <w:szCs w:val="28"/>
    </w:rPr>
  </w:style>
  <w:style w:type="paragraph" w:styleId="Heading2">
    <w:name w:val="heading 2"/>
    <w:basedOn w:val="Normal"/>
    <w:next w:val="Normal"/>
    <w:link w:val="Heading2Char"/>
    <w:uiPriority w:val="99"/>
    <w:qFormat/>
    <w:rsid w:val="0033597D"/>
    <w:pPr>
      <w:keepNext/>
      <w:keepLines/>
      <w:numPr>
        <w:ilvl w:val="1"/>
        <w:numId w:val="10"/>
      </w:numPr>
      <w:spacing w:before="240" w:after="120"/>
      <w:jc w:val="center"/>
      <w:outlineLvl w:val="1"/>
    </w:pPr>
    <w:rPr>
      <w:b/>
      <w:bCs/>
      <w:sz w:val="26"/>
      <w:szCs w:val="26"/>
    </w:rPr>
  </w:style>
  <w:style w:type="paragraph" w:styleId="Heading3">
    <w:name w:val="heading 3"/>
    <w:basedOn w:val="Normal"/>
    <w:next w:val="Heading5"/>
    <w:link w:val="Heading3Char"/>
    <w:uiPriority w:val="99"/>
    <w:qFormat/>
    <w:rsid w:val="0033597D"/>
    <w:pPr>
      <w:keepLines/>
      <w:widowControl w:val="0"/>
      <w:numPr>
        <w:ilvl w:val="2"/>
        <w:numId w:val="10"/>
      </w:numPr>
      <w:spacing w:before="200" w:after="200"/>
      <w:outlineLvl w:val="2"/>
    </w:pPr>
    <w:rPr>
      <w:b/>
    </w:rPr>
  </w:style>
  <w:style w:type="paragraph" w:styleId="Heading4">
    <w:name w:val="heading 4"/>
    <w:basedOn w:val="Normal"/>
    <w:next w:val="Heading5"/>
    <w:link w:val="Heading4Char"/>
    <w:uiPriority w:val="99"/>
    <w:qFormat/>
    <w:rsid w:val="00D5736C"/>
    <w:pPr>
      <w:keepNext/>
      <w:numPr>
        <w:ilvl w:val="3"/>
        <w:numId w:val="10"/>
      </w:numPr>
      <w:spacing w:before="200" w:after="200"/>
      <w:outlineLvl w:val="3"/>
    </w:pPr>
    <w:rPr>
      <w:b/>
      <w:bCs/>
      <w:szCs w:val="28"/>
    </w:rPr>
  </w:style>
  <w:style w:type="paragraph" w:styleId="Heading5">
    <w:name w:val="heading 5"/>
    <w:basedOn w:val="Normal"/>
    <w:link w:val="Heading5Char"/>
    <w:uiPriority w:val="99"/>
    <w:qFormat/>
    <w:rsid w:val="0033597D"/>
    <w:pPr>
      <w:numPr>
        <w:ilvl w:val="4"/>
        <w:numId w:val="10"/>
      </w:numPr>
      <w:spacing w:before="120" w:after="120"/>
      <w:outlineLvl w:val="4"/>
    </w:pPr>
    <w:rPr>
      <w:bCs/>
      <w:iCs/>
      <w:szCs w:val="26"/>
    </w:rPr>
  </w:style>
  <w:style w:type="paragraph" w:styleId="Heading6">
    <w:name w:val="heading 6"/>
    <w:basedOn w:val="Heading3"/>
    <w:next w:val="Normal"/>
    <w:link w:val="Heading6Char"/>
    <w:uiPriority w:val="99"/>
    <w:qFormat/>
    <w:rsid w:val="0033597D"/>
    <w:pPr>
      <w:keepLines w:val="0"/>
      <w:numPr>
        <w:ilvl w:val="5"/>
      </w:numPr>
      <w:spacing w:before="120" w:after="120"/>
      <w:outlineLvl w:val="5"/>
    </w:pPr>
    <w:rPr>
      <w:b w:val="0"/>
    </w:rPr>
  </w:style>
  <w:style w:type="paragraph" w:styleId="Heading7">
    <w:name w:val="heading 7"/>
    <w:basedOn w:val="Normal"/>
    <w:next w:val="Normal"/>
    <w:link w:val="Heading7Char"/>
    <w:uiPriority w:val="99"/>
    <w:qFormat/>
    <w:rsid w:val="0033597D"/>
    <w:pPr>
      <w:numPr>
        <w:ilvl w:val="6"/>
        <w:numId w:val="10"/>
      </w:numPr>
      <w:spacing w:before="60" w:after="60"/>
      <w:outlineLvl w:val="6"/>
    </w:pPr>
  </w:style>
  <w:style w:type="paragraph" w:styleId="Heading8">
    <w:name w:val="heading 8"/>
    <w:basedOn w:val="Normal"/>
    <w:next w:val="Normal"/>
    <w:link w:val="Heading8Char"/>
    <w:uiPriority w:val="99"/>
    <w:qFormat/>
    <w:pPr>
      <w:spacing w:before="240" w:after="60"/>
      <w:outlineLvl w:val="7"/>
    </w:pPr>
    <w:rPr>
      <w:i/>
      <w:iCs/>
    </w:rPr>
  </w:style>
  <w:style w:type="paragraph" w:styleId="Heading9">
    <w:name w:val="heading 9"/>
    <w:basedOn w:val="Normal"/>
    <w:next w:val="Normal"/>
    <w:link w:val="Heading9Char"/>
    <w:uiPriority w:val="99"/>
    <w:qFormat/>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B4716"/>
    <w:rPr>
      <w:rFonts w:ascii="Arial" w:hAnsi="Arial"/>
      <w:b/>
      <w:bCs/>
      <w:sz w:val="26"/>
      <w:szCs w:val="28"/>
      <w:lang w:eastAsia="en-US"/>
    </w:rPr>
  </w:style>
  <w:style w:type="character" w:customStyle="1" w:styleId="Heading2Char">
    <w:name w:val="Heading 2 Char"/>
    <w:link w:val="Heading2"/>
    <w:uiPriority w:val="99"/>
    <w:locked/>
    <w:rsid w:val="006B4716"/>
    <w:rPr>
      <w:rFonts w:ascii="Arial" w:hAnsi="Arial"/>
      <w:b/>
      <w:bCs/>
      <w:sz w:val="26"/>
      <w:szCs w:val="26"/>
      <w:lang w:eastAsia="en-US"/>
    </w:rPr>
  </w:style>
  <w:style w:type="character" w:customStyle="1" w:styleId="Heading3Char">
    <w:name w:val="Heading 3 Char"/>
    <w:link w:val="Heading3"/>
    <w:uiPriority w:val="99"/>
    <w:locked/>
    <w:rsid w:val="006B4716"/>
    <w:rPr>
      <w:rFonts w:ascii="Arial" w:hAnsi="Arial"/>
      <w:b/>
      <w:lang w:eastAsia="en-US"/>
    </w:rPr>
  </w:style>
  <w:style w:type="character" w:customStyle="1" w:styleId="Heading4Char">
    <w:name w:val="Heading 4 Char"/>
    <w:link w:val="Heading4"/>
    <w:uiPriority w:val="99"/>
    <w:locked/>
    <w:rsid w:val="00D5736C"/>
    <w:rPr>
      <w:rFonts w:ascii="Arial" w:hAnsi="Arial"/>
      <w:b/>
      <w:bCs/>
      <w:szCs w:val="28"/>
      <w:lang w:eastAsia="en-US"/>
    </w:rPr>
  </w:style>
  <w:style w:type="character" w:customStyle="1" w:styleId="Heading5Char">
    <w:name w:val="Heading 5 Char"/>
    <w:link w:val="Heading5"/>
    <w:uiPriority w:val="99"/>
    <w:locked/>
    <w:rsid w:val="006B4716"/>
    <w:rPr>
      <w:rFonts w:ascii="Arial" w:hAnsi="Arial"/>
      <w:bCs/>
      <w:iCs/>
      <w:szCs w:val="26"/>
      <w:lang w:eastAsia="en-US"/>
    </w:rPr>
  </w:style>
  <w:style w:type="character" w:customStyle="1" w:styleId="Heading6Char">
    <w:name w:val="Heading 6 Char"/>
    <w:link w:val="Heading6"/>
    <w:uiPriority w:val="99"/>
    <w:locked/>
    <w:rsid w:val="002E0680"/>
    <w:rPr>
      <w:rFonts w:ascii="Arial" w:hAnsi="Arial"/>
      <w:lang w:eastAsia="en-US"/>
    </w:rPr>
  </w:style>
  <w:style w:type="character" w:customStyle="1" w:styleId="Heading7Char">
    <w:name w:val="Heading 7 Char"/>
    <w:link w:val="Heading7"/>
    <w:uiPriority w:val="99"/>
    <w:locked/>
    <w:rsid w:val="00AF3126"/>
    <w:rPr>
      <w:rFonts w:ascii="Arial" w:hAnsi="Arial"/>
      <w:lang w:eastAsia="en-US"/>
    </w:rPr>
  </w:style>
  <w:style w:type="character" w:customStyle="1" w:styleId="Heading8Char">
    <w:name w:val="Heading 8 Char"/>
    <w:link w:val="Heading8"/>
    <w:uiPriority w:val="99"/>
    <w:semiHidden/>
    <w:locked/>
    <w:rPr>
      <w:rFonts w:ascii="Cambria" w:hAnsi="Cambria" w:cs="Cambria"/>
      <w:i/>
      <w:iCs/>
      <w:lang w:val="en-AU" w:eastAsia="x-none"/>
    </w:rPr>
  </w:style>
  <w:style w:type="character" w:customStyle="1" w:styleId="Heading9Char">
    <w:name w:val="Heading 9 Char"/>
    <w:link w:val="Heading9"/>
    <w:uiPriority w:val="99"/>
    <w:semiHidden/>
    <w:locked/>
    <w:rPr>
      <w:rFonts w:ascii="Calibri" w:hAnsi="Calibri" w:cs="Calibri"/>
      <w:sz w:val="22"/>
      <w:szCs w:val="22"/>
      <w:lang w:val="en-AU" w:eastAsia="x-none"/>
    </w:rPr>
  </w:style>
  <w:style w:type="character" w:styleId="Hyperlink">
    <w:name w:val="Hyperlink"/>
    <w:uiPriority w:val="99"/>
    <w:rPr>
      <w:rFonts w:cs="Times New Roman"/>
      <w:color w:val="0000FF"/>
      <w:u w:val="single"/>
    </w:rPr>
  </w:style>
  <w:style w:type="paragraph" w:customStyle="1" w:styleId="Title-Small">
    <w:name w:val="Title-Small"/>
    <w:uiPriority w:val="99"/>
    <w:pPr>
      <w:jc w:val="center"/>
    </w:pPr>
    <w:rPr>
      <w:rFonts w:ascii="Trebuchet MS" w:hAnsi="Trebuchet MS" w:cs="Trebuchet MS"/>
      <w:sz w:val="28"/>
      <w:szCs w:val="28"/>
      <w:lang w:eastAsia="en-US"/>
    </w:rPr>
  </w:style>
  <w:style w:type="paragraph" w:customStyle="1" w:styleId="Title-Big">
    <w:name w:val="Title-Big"/>
    <w:basedOn w:val="Title-Small"/>
    <w:uiPriority w:val="99"/>
    <w:rPr>
      <w:b/>
      <w:bCs/>
      <w:sz w:val="36"/>
      <w:szCs w:val="36"/>
    </w:rPr>
  </w:style>
  <w:style w:type="paragraph" w:customStyle="1" w:styleId="Division-Statement">
    <w:name w:val="Division-Statement"/>
    <w:basedOn w:val="Normal"/>
    <w:uiPriority w:val="99"/>
    <w:pPr>
      <w:tabs>
        <w:tab w:val="left" w:pos="6600"/>
      </w:tabs>
      <w:jc w:val="center"/>
    </w:pPr>
    <w:rPr>
      <w:rFonts w:ascii="Trebuchet MS" w:hAnsi="Trebuchet MS" w:cs="Trebuchet MS"/>
      <w:sz w:val="40"/>
      <w:szCs w:val="40"/>
    </w:rPr>
  </w:style>
  <w:style w:type="paragraph" w:customStyle="1" w:styleId="ABNIncorporation">
    <w:name w:val="ABN/Incorporation"/>
    <w:basedOn w:val="Normal"/>
    <w:uiPriority w:val="99"/>
    <w:pPr>
      <w:tabs>
        <w:tab w:val="left" w:pos="6600"/>
      </w:tabs>
      <w:jc w:val="center"/>
    </w:pPr>
    <w:rPr>
      <w:rFonts w:ascii="Trebuchet MS" w:hAnsi="Trebuchet MS" w:cs="Trebuchet MS"/>
    </w:rPr>
  </w:style>
  <w:style w:type="paragraph" w:styleId="Header">
    <w:name w:val="header"/>
    <w:basedOn w:val="Normal"/>
    <w:link w:val="HeaderChar"/>
    <w:uiPriority w:val="99"/>
    <w:rsid w:val="00623292"/>
    <w:pPr>
      <w:tabs>
        <w:tab w:val="center" w:pos="4320"/>
        <w:tab w:val="right" w:pos="9498"/>
      </w:tabs>
      <w:ind w:left="-284"/>
    </w:pPr>
    <w:rPr>
      <w:rFonts w:cs="Arial"/>
      <w:noProof/>
      <w:sz w:val="16"/>
      <w:szCs w:val="16"/>
    </w:rPr>
  </w:style>
  <w:style w:type="character" w:customStyle="1" w:styleId="HeaderChar">
    <w:name w:val="Header Char"/>
    <w:link w:val="Header"/>
    <w:uiPriority w:val="99"/>
    <w:locked/>
    <w:rsid w:val="00623292"/>
    <w:rPr>
      <w:rFonts w:ascii="Arial" w:hAnsi="Arial" w:cs="Arial"/>
      <w:noProof/>
      <w:sz w:val="16"/>
      <w:szCs w:val="16"/>
      <w:lang w:eastAsia="en-US"/>
    </w:rPr>
  </w:style>
  <w:style w:type="paragraph" w:styleId="Footer">
    <w:name w:val="footer"/>
    <w:basedOn w:val="Normal"/>
    <w:link w:val="FooterChar"/>
    <w:uiPriority w:val="99"/>
    <w:rsid w:val="00623292"/>
    <w:pPr>
      <w:tabs>
        <w:tab w:val="center" w:pos="4962"/>
        <w:tab w:val="right" w:pos="9632"/>
      </w:tabs>
      <w:ind w:left="0"/>
    </w:pPr>
    <w:rPr>
      <w:rFonts w:cs="Arial"/>
      <w:sz w:val="16"/>
      <w:szCs w:val="16"/>
    </w:rPr>
  </w:style>
  <w:style w:type="character" w:customStyle="1" w:styleId="FooterChar">
    <w:name w:val="Footer Char"/>
    <w:link w:val="Footer"/>
    <w:uiPriority w:val="99"/>
    <w:locked/>
    <w:rsid w:val="00623292"/>
    <w:rPr>
      <w:rFonts w:ascii="Arial" w:hAnsi="Arial" w:cs="Arial"/>
      <w:sz w:val="16"/>
      <w:szCs w:val="16"/>
      <w:lang w:eastAsia="en-US"/>
    </w:rPr>
  </w:style>
  <w:style w:type="character" w:styleId="PageNumber">
    <w:name w:val="page number"/>
    <w:uiPriority w:val="99"/>
    <w:rPr>
      <w:rFonts w:cs="Times New Roman"/>
    </w:rPr>
  </w:style>
  <w:style w:type="paragraph" w:customStyle="1" w:styleId="NormalList">
    <w:name w:val="Normal List"/>
    <w:basedOn w:val="Normal"/>
    <w:pPr>
      <w:keepLines/>
      <w:numPr>
        <w:numId w:val="4"/>
      </w:numPr>
      <w:spacing w:after="90"/>
    </w:pPr>
  </w:style>
  <w:style w:type="paragraph" w:customStyle="1" w:styleId="Heading">
    <w:name w:val="Heading"/>
    <w:basedOn w:val="Normal"/>
    <w:uiPriority w:val="99"/>
  </w:style>
  <w:style w:type="paragraph" w:styleId="TOC3">
    <w:name w:val="toc 3"/>
    <w:basedOn w:val="Normal"/>
    <w:next w:val="Normal"/>
    <w:autoRedefine/>
    <w:uiPriority w:val="39"/>
    <w:rsid w:val="004363FE"/>
    <w:pPr>
      <w:tabs>
        <w:tab w:val="left" w:pos="851"/>
        <w:tab w:val="right" w:leader="dot" w:pos="9639"/>
      </w:tabs>
      <w:ind w:left="284"/>
    </w:pPr>
    <w:rPr>
      <w:iCs/>
      <w:noProof/>
    </w:rPr>
  </w:style>
  <w:style w:type="paragraph" w:styleId="TOC1">
    <w:name w:val="toc 1"/>
    <w:basedOn w:val="Normal"/>
    <w:next w:val="Normal"/>
    <w:autoRedefine/>
    <w:uiPriority w:val="39"/>
    <w:rsid w:val="00311215"/>
    <w:pPr>
      <w:tabs>
        <w:tab w:val="right" w:leader="dot" w:pos="9639"/>
      </w:tabs>
      <w:spacing w:before="120" w:after="120"/>
      <w:ind w:left="0"/>
    </w:pPr>
    <w:rPr>
      <w:rFonts w:cs="Trebuchet MS"/>
      <w:b/>
      <w:bCs/>
      <w:noProof/>
      <w:szCs w:val="28"/>
    </w:rPr>
  </w:style>
  <w:style w:type="paragraph" w:styleId="TOC2">
    <w:name w:val="toc 2"/>
    <w:basedOn w:val="Normal"/>
    <w:next w:val="Normal"/>
    <w:autoRedefine/>
    <w:uiPriority w:val="39"/>
    <w:rsid w:val="00696137"/>
    <w:pPr>
      <w:tabs>
        <w:tab w:val="right" w:leader="dot" w:pos="9629"/>
      </w:tabs>
      <w:spacing w:before="120" w:after="120"/>
      <w:ind w:left="0"/>
    </w:pPr>
    <w:rPr>
      <w:rFonts w:cs="Trebuchet MS"/>
      <w:b/>
      <w:smallCaps/>
      <w:noProof/>
    </w:rPr>
  </w:style>
  <w:style w:type="paragraph" w:styleId="TOC4">
    <w:name w:val="toc 4"/>
    <w:basedOn w:val="TOC3"/>
    <w:next w:val="Normal"/>
    <w:autoRedefine/>
    <w:uiPriority w:val="39"/>
    <w:rsid w:val="004363FE"/>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SubRuleText">
    <w:name w:val="Sub Rule Text"/>
    <w:basedOn w:val="Normal"/>
    <w:qFormat/>
    <w:rsid w:val="006B4716"/>
    <w:pPr>
      <w:ind w:left="1134"/>
    </w:pPr>
  </w:style>
  <w:style w:type="paragraph" w:customStyle="1" w:styleId="ContentsHeading">
    <w:name w:val="Contents Heading"/>
    <w:basedOn w:val="Heading1"/>
    <w:uiPriority w:val="99"/>
    <w:pPr>
      <w:numPr>
        <w:numId w:val="0"/>
      </w:numPr>
    </w:pPr>
  </w:style>
  <w:style w:type="paragraph" w:customStyle="1" w:styleId="normallist0">
    <w:name w:val="normal l ist"/>
    <w:basedOn w:val="Normal"/>
    <w:uiPriority w:val="99"/>
  </w:style>
  <w:style w:type="character" w:styleId="FollowedHyperlink">
    <w:name w:val="FollowedHyperlink"/>
    <w:uiPriority w:val="99"/>
    <w:rPr>
      <w:rFonts w:cs="Times New Roman"/>
      <w:color w:val="800080"/>
      <w:u w:val="single"/>
    </w:rPr>
  </w:style>
  <w:style w:type="paragraph" w:customStyle="1" w:styleId="Schedule">
    <w:name w:val="Schedule"/>
    <w:next w:val="ScheduleSe"/>
    <w:uiPriority w:val="99"/>
    <w:pPr>
      <w:keepNext/>
      <w:keepLines/>
      <w:pageBreakBefore/>
      <w:numPr>
        <w:numId w:val="3"/>
      </w:numPr>
      <w:tabs>
        <w:tab w:val="left" w:pos="1021"/>
      </w:tabs>
      <w:spacing w:after="60"/>
    </w:pPr>
    <w:rPr>
      <w:rFonts w:ascii="Trebuchet MS" w:hAnsi="Trebuchet MS" w:cs="Trebuchet MS"/>
      <w:b/>
      <w:bCs/>
      <w:sz w:val="32"/>
      <w:szCs w:val="32"/>
      <w:lang w:eastAsia="en-US"/>
    </w:rPr>
  </w:style>
  <w:style w:type="paragraph" w:customStyle="1" w:styleId="ScheduleSe">
    <w:name w:val="Schedule Se"/>
    <w:uiPriority w:val="99"/>
    <w:pPr>
      <w:numPr>
        <w:numId w:val="1"/>
      </w:numPr>
    </w:pPr>
    <w:rPr>
      <w:rFonts w:ascii="Trebuchet MS" w:hAnsi="Trebuchet MS" w:cs="Trebuchet MS"/>
      <w:b/>
      <w:bCs/>
      <w:sz w:val="28"/>
      <w:szCs w:val="28"/>
      <w:lang w:eastAsia="en-US"/>
    </w:rPr>
  </w:style>
  <w:style w:type="table" w:styleId="TableGrid">
    <w:name w:val="Table Grid"/>
    <w:basedOn w:val="TableNormal"/>
    <w:uiPriority w:val="99"/>
    <w:pPr>
      <w:tabs>
        <w:tab w:val="left" w:pos="1021"/>
      </w:tabs>
      <w:ind w:left="1021"/>
    </w:pPr>
    <w:rPr>
      <w:rFonts w:ascii="Arial" w:hAnsi="Arial" w:cs="Arial"/>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ng3">
    <w:name w:val="Headng 3"/>
    <w:basedOn w:val="Normal"/>
    <w:uiPriority w:val="99"/>
  </w:style>
  <w:style w:type="paragraph" w:styleId="BalloonText">
    <w:name w:val="Balloon Text"/>
    <w:basedOn w:val="Normal"/>
    <w:link w:val="BalloonTextChar"/>
    <w:uiPriority w:val="99"/>
    <w:semiHidden/>
    <w:rsid w:val="00017AD0"/>
    <w:rPr>
      <w:rFonts w:ascii="Lucida Grande" w:hAnsi="Lucida Grande" w:cs="Lucida Grande"/>
      <w:sz w:val="18"/>
      <w:szCs w:val="18"/>
    </w:rPr>
  </w:style>
  <w:style w:type="character" w:customStyle="1" w:styleId="BalloonTextChar">
    <w:name w:val="Balloon Text Char"/>
    <w:link w:val="BalloonText"/>
    <w:uiPriority w:val="99"/>
    <w:semiHidden/>
    <w:locked/>
    <w:rsid w:val="00017AD0"/>
    <w:rPr>
      <w:rFonts w:ascii="Lucida Grande" w:hAnsi="Lucida Grande" w:cs="Lucida Grande"/>
      <w:sz w:val="18"/>
      <w:szCs w:val="18"/>
      <w:lang w:val="en-AU" w:eastAsia="x-none"/>
    </w:rPr>
  </w:style>
  <w:style w:type="paragraph" w:customStyle="1" w:styleId="ActInformation">
    <w:name w:val="Act Information"/>
    <w:basedOn w:val="Normal"/>
    <w:qFormat/>
    <w:rsid w:val="00DF284B"/>
    <w:pPr>
      <w:spacing w:before="120" w:after="120"/>
      <w:ind w:left="567"/>
    </w:pPr>
    <w:rPr>
      <w:sz w:val="20"/>
      <w:szCs w:val="20"/>
    </w:rPr>
  </w:style>
  <w:style w:type="paragraph" w:customStyle="1" w:styleId="Definitions">
    <w:name w:val="Definitions"/>
    <w:qFormat/>
    <w:rsid w:val="006B4716"/>
    <w:pPr>
      <w:spacing w:before="120" w:after="120" w:line="276" w:lineRule="auto"/>
      <w:ind w:left="2007" w:hanging="567"/>
    </w:pPr>
    <w:rPr>
      <w:rFonts w:ascii="Arial" w:hAnsi="Arial"/>
      <w:lang w:eastAsia="en-US"/>
    </w:rPr>
  </w:style>
  <w:style w:type="paragraph" w:customStyle="1" w:styleId="RuleDiscussion">
    <w:name w:val="Rule Discussion"/>
    <w:basedOn w:val="Normal"/>
    <w:qFormat/>
    <w:rsid w:val="006B4716"/>
    <w:pPr>
      <w:ind w:left="567"/>
    </w:pPr>
  </w:style>
  <w:style w:type="character" w:styleId="Strong">
    <w:name w:val="Strong"/>
    <w:basedOn w:val="DefaultParagraphFont"/>
    <w:qFormat/>
    <w:locked/>
    <w:rsid w:val="00205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1.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89C892D-37EF-1E4F-8765-28E425E11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9711</Words>
  <Characters>55358</Characters>
  <Application>Microsoft Macintosh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I</vt:lpstr>
    </vt:vector>
  </TitlesOfParts>
  <Company>MSA</Company>
  <LinksUpToDate>false</LinksUpToDate>
  <CharactersWithSpaces>64940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Johannes Schmidt</dc:creator>
  <cp:keywords/>
  <dc:description/>
  <cp:lastModifiedBy>Ngan Booth</cp:lastModifiedBy>
  <cp:revision>12</cp:revision>
  <cp:lastPrinted>2017-09-03T23:57:00Z</cp:lastPrinted>
  <dcterms:created xsi:type="dcterms:W3CDTF">2017-09-03T10:10:00Z</dcterms:created>
  <dcterms:modified xsi:type="dcterms:W3CDTF">2017-09-03T23:57:00Z</dcterms:modified>
</cp:coreProperties>
</file>